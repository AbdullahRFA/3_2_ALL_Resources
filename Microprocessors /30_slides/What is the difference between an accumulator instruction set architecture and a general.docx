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D29" w:rsidRPr="00581D29" w:rsidRDefault="00581D29" w:rsidP="00581D29">
      <w:pPr>
        <w:autoSpaceDE w:val="0"/>
        <w:autoSpaceDN w:val="0"/>
        <w:adjustRightInd w:val="0"/>
        <w:spacing w:before="100" w:after="100" w:line="240" w:lineRule="auto"/>
        <w:rPr>
          <w:rFonts w:ascii="Times New Roman" w:hAnsi="Times New Roman" w:cs="Times New Roman"/>
          <w:sz w:val="24"/>
          <w:szCs w:val="24"/>
        </w:rPr>
      </w:pPr>
      <w:r w:rsidRPr="00581D29">
        <w:rPr>
          <w:rFonts w:ascii="Times New Roman" w:hAnsi="Times New Roman" w:cs="Times New Roman"/>
          <w:sz w:val="24"/>
          <w:szCs w:val="24"/>
        </w:rPr>
        <w:t>What is the difference between an accumulator instruction set architecture and a general-purpose register instruction set architecture?</w:t>
      </w:r>
    </w:p>
    <w:p w:rsidR="00581D29" w:rsidRPr="00581D29" w:rsidRDefault="00581D29" w:rsidP="00581D29">
      <w:pPr>
        <w:autoSpaceDE w:val="0"/>
        <w:autoSpaceDN w:val="0"/>
        <w:adjustRightInd w:val="0"/>
        <w:spacing w:before="100" w:after="100" w:line="240" w:lineRule="auto"/>
        <w:rPr>
          <w:rFonts w:ascii="Times New Roman" w:hAnsi="Times New Roman" w:cs="Times New Roman"/>
          <w:sz w:val="24"/>
          <w:szCs w:val="24"/>
        </w:rPr>
      </w:pPr>
      <w:r w:rsidRPr="00581D29">
        <w:rPr>
          <w:rFonts w:ascii="Times New Roman" w:hAnsi="Times New Roman" w:cs="Times New Roman"/>
          <w:sz w:val="24"/>
          <w:szCs w:val="24"/>
        </w:rPr>
        <w:t xml:space="preserve">These represent two points in the design-space for instruction sets. Consider what a CPU instruction needs to do. For now, just consider </w:t>
      </w:r>
      <w:r w:rsidRPr="00581D29">
        <w:rPr>
          <w:rFonts w:ascii="Times New Roman" w:hAnsi="Times New Roman" w:cs="Times New Roman"/>
          <w:i/>
          <w:iCs/>
          <w:sz w:val="24"/>
          <w:szCs w:val="24"/>
        </w:rPr>
        <w:t>compute</w:t>
      </w:r>
      <w:r w:rsidRPr="00581D29">
        <w:rPr>
          <w:rFonts w:ascii="Times New Roman" w:hAnsi="Times New Roman" w:cs="Times New Roman"/>
          <w:sz w:val="24"/>
          <w:szCs w:val="24"/>
        </w:rPr>
        <w:t xml:space="preserve"> instructions. At a minimum, it needs to provide the following information:</w:t>
      </w:r>
    </w:p>
    <w:p w:rsidR="00581D29" w:rsidRPr="00581D29" w:rsidRDefault="00581D29" w:rsidP="00581D29">
      <w:pPr>
        <w:autoSpaceDE w:val="0"/>
        <w:autoSpaceDN w:val="0"/>
        <w:adjustRightInd w:val="0"/>
        <w:spacing w:before="100" w:after="100" w:line="240" w:lineRule="auto"/>
        <w:ind w:left="720" w:hanging="360"/>
        <w:rPr>
          <w:rFonts w:ascii="Times New Roman" w:hAnsi="Times New Roman" w:cs="Times New Roman"/>
          <w:sz w:val="24"/>
          <w:szCs w:val="24"/>
        </w:rPr>
      </w:pPr>
      <w:r w:rsidRPr="00581D29">
        <w:rPr>
          <w:rFonts w:ascii="Times New Roman" w:hAnsi="Times New Roman" w:cs="Times New Roman"/>
          <w:sz w:val="24"/>
          <w:szCs w:val="24"/>
        </w:rPr>
        <w:t xml:space="preserve">What </w:t>
      </w:r>
      <w:proofErr w:type="gramStart"/>
      <w:r w:rsidRPr="00581D29">
        <w:rPr>
          <w:rFonts w:ascii="Times New Roman" w:hAnsi="Times New Roman" w:cs="Times New Roman"/>
          <w:sz w:val="24"/>
          <w:szCs w:val="24"/>
        </w:rPr>
        <w:t>computation to perform (add</w:t>
      </w:r>
      <w:proofErr w:type="gramEnd"/>
      <w:r w:rsidRPr="00581D29">
        <w:rPr>
          <w:rFonts w:ascii="Times New Roman" w:hAnsi="Times New Roman" w:cs="Times New Roman"/>
          <w:sz w:val="24"/>
          <w:szCs w:val="24"/>
        </w:rPr>
        <w:t xml:space="preserve">, subtract, shift, compare) </w:t>
      </w:r>
    </w:p>
    <w:p w:rsidR="00581D29" w:rsidRPr="00581D29" w:rsidRDefault="00581D29" w:rsidP="00581D29">
      <w:pPr>
        <w:autoSpaceDE w:val="0"/>
        <w:autoSpaceDN w:val="0"/>
        <w:adjustRightInd w:val="0"/>
        <w:spacing w:before="100" w:after="100" w:line="240" w:lineRule="auto"/>
        <w:ind w:left="720" w:hanging="360"/>
        <w:rPr>
          <w:rFonts w:ascii="Times New Roman" w:hAnsi="Times New Roman" w:cs="Times New Roman"/>
          <w:sz w:val="24"/>
          <w:szCs w:val="24"/>
        </w:rPr>
      </w:pPr>
      <w:r w:rsidRPr="00581D29">
        <w:rPr>
          <w:rFonts w:ascii="Times New Roman" w:hAnsi="Times New Roman" w:cs="Times New Roman"/>
          <w:sz w:val="24"/>
          <w:szCs w:val="24"/>
        </w:rPr>
        <w:t xml:space="preserve">What values to perform the computation on (the inputs to the </w:t>
      </w:r>
      <w:proofErr w:type="gramStart"/>
      <w:r w:rsidRPr="00581D29">
        <w:rPr>
          <w:rFonts w:ascii="Times New Roman" w:hAnsi="Times New Roman" w:cs="Times New Roman"/>
          <w:sz w:val="24"/>
          <w:szCs w:val="24"/>
        </w:rPr>
        <w:t>computation</w:t>
      </w:r>
      <w:proofErr w:type="gramEnd"/>
      <w:r w:rsidRPr="00581D29">
        <w:rPr>
          <w:rFonts w:ascii="Times New Roman" w:hAnsi="Times New Roman" w:cs="Times New Roman"/>
          <w:sz w:val="24"/>
          <w:szCs w:val="24"/>
        </w:rPr>
        <w:t xml:space="preserve">) </w:t>
      </w:r>
    </w:p>
    <w:p w:rsidR="00581D29" w:rsidRPr="00581D29" w:rsidRDefault="00581D29" w:rsidP="00581D29">
      <w:pPr>
        <w:autoSpaceDE w:val="0"/>
        <w:autoSpaceDN w:val="0"/>
        <w:adjustRightInd w:val="0"/>
        <w:spacing w:before="100" w:after="100" w:line="240" w:lineRule="auto"/>
        <w:ind w:left="720" w:hanging="360"/>
        <w:rPr>
          <w:rFonts w:ascii="Times New Roman" w:hAnsi="Times New Roman" w:cs="Times New Roman"/>
          <w:sz w:val="24"/>
          <w:szCs w:val="24"/>
        </w:rPr>
      </w:pPr>
      <w:r w:rsidRPr="00581D29">
        <w:rPr>
          <w:rFonts w:ascii="Times New Roman" w:hAnsi="Times New Roman" w:cs="Times New Roman"/>
          <w:sz w:val="24"/>
          <w:szCs w:val="24"/>
        </w:rPr>
        <w:t>Where to put the result (the output of the computation)</w:t>
      </w:r>
    </w:p>
    <w:p w:rsidR="00581D29" w:rsidRPr="00581D29" w:rsidRDefault="00581D29" w:rsidP="00581D29">
      <w:pPr>
        <w:autoSpaceDE w:val="0"/>
        <w:autoSpaceDN w:val="0"/>
        <w:adjustRightInd w:val="0"/>
        <w:spacing w:before="100" w:after="100" w:line="240" w:lineRule="auto"/>
        <w:rPr>
          <w:rFonts w:ascii="Times New Roman" w:hAnsi="Times New Roman" w:cs="Times New Roman"/>
          <w:sz w:val="24"/>
          <w:szCs w:val="24"/>
        </w:rPr>
      </w:pPr>
      <w:r w:rsidRPr="00581D29">
        <w:rPr>
          <w:rFonts w:ascii="Times New Roman" w:hAnsi="Times New Roman" w:cs="Times New Roman"/>
          <w:sz w:val="24"/>
          <w:szCs w:val="24"/>
        </w:rPr>
        <w:t>For example, if I wrote the high-level program statement X = Y + Z, you need to tell the processor to fetch the values held in Y and Z, add them, and write the result to X.</w:t>
      </w:r>
    </w:p>
    <w:p w:rsidR="00581D29" w:rsidRPr="00581D29" w:rsidRDefault="00581D29" w:rsidP="00581D29">
      <w:pPr>
        <w:autoSpaceDE w:val="0"/>
        <w:autoSpaceDN w:val="0"/>
        <w:adjustRightInd w:val="0"/>
        <w:spacing w:before="100" w:after="100" w:line="240" w:lineRule="auto"/>
        <w:rPr>
          <w:rFonts w:ascii="Times New Roman" w:hAnsi="Times New Roman" w:cs="Times New Roman"/>
          <w:sz w:val="24"/>
          <w:szCs w:val="24"/>
        </w:rPr>
      </w:pPr>
      <w:r w:rsidRPr="00581D29">
        <w:rPr>
          <w:rFonts w:ascii="Times New Roman" w:hAnsi="Times New Roman" w:cs="Times New Roman"/>
          <w:sz w:val="24"/>
          <w:szCs w:val="24"/>
        </w:rPr>
        <w:t xml:space="preserve">In </w:t>
      </w:r>
      <w:proofErr w:type="gramStart"/>
      <w:r w:rsidRPr="00581D29">
        <w:rPr>
          <w:rFonts w:ascii="Times New Roman" w:hAnsi="Times New Roman" w:cs="Times New Roman"/>
          <w:sz w:val="24"/>
          <w:szCs w:val="24"/>
        </w:rPr>
        <w:t>an accumulator</w:t>
      </w:r>
      <w:proofErr w:type="gramEnd"/>
      <w:r w:rsidRPr="00581D29">
        <w:rPr>
          <w:rFonts w:ascii="Times New Roman" w:hAnsi="Times New Roman" w:cs="Times New Roman"/>
          <w:sz w:val="24"/>
          <w:szCs w:val="24"/>
        </w:rPr>
        <w:t xml:space="preserve"> architecture, most compute instructions operate on a special register called the accumulator. Most operations, therefore, have the accumulator as an </w:t>
      </w:r>
      <w:r w:rsidRPr="00581D29">
        <w:rPr>
          <w:rFonts w:ascii="Times New Roman" w:hAnsi="Times New Roman" w:cs="Times New Roman"/>
          <w:i/>
          <w:iCs/>
          <w:sz w:val="24"/>
          <w:szCs w:val="24"/>
        </w:rPr>
        <w:t>implicit</w:t>
      </w:r>
      <w:r w:rsidRPr="00581D29">
        <w:rPr>
          <w:rFonts w:ascii="Times New Roman" w:hAnsi="Times New Roman" w:cs="Times New Roman"/>
          <w:sz w:val="24"/>
          <w:szCs w:val="24"/>
        </w:rPr>
        <w:t xml:space="preserve"> argument to the instruction. The accumulator either provides an input to the instruction, receives the output from the instruction, or both. To perform X = Y + Z on an accumulator-based machine, the instruction sequence would look roughly like this:</w:t>
      </w:r>
    </w:p>
    <w:p w:rsidR="00581D29" w:rsidRPr="00581D29" w:rsidRDefault="00581D29" w:rsidP="00581D29">
      <w:pPr>
        <w:autoSpaceDE w:val="0"/>
        <w:autoSpaceDN w:val="0"/>
        <w:adjustRightInd w:val="0"/>
        <w:spacing w:before="100" w:after="100" w:line="240" w:lineRule="auto"/>
        <w:ind w:left="720" w:hanging="360"/>
        <w:rPr>
          <w:rFonts w:ascii="Times New Roman" w:hAnsi="Times New Roman" w:cs="Times New Roman"/>
          <w:sz w:val="24"/>
          <w:szCs w:val="24"/>
        </w:rPr>
      </w:pPr>
      <w:r w:rsidRPr="00581D29">
        <w:rPr>
          <w:rFonts w:ascii="Times New Roman" w:hAnsi="Times New Roman" w:cs="Times New Roman"/>
          <w:sz w:val="24"/>
          <w:szCs w:val="24"/>
        </w:rPr>
        <w:t xml:space="preserve">Load Y into the accumulator </w:t>
      </w:r>
    </w:p>
    <w:p w:rsidR="00581D29" w:rsidRPr="00581D29" w:rsidRDefault="00581D29" w:rsidP="00581D29">
      <w:pPr>
        <w:autoSpaceDE w:val="0"/>
        <w:autoSpaceDN w:val="0"/>
        <w:adjustRightInd w:val="0"/>
        <w:spacing w:before="100" w:after="100" w:line="240" w:lineRule="auto"/>
        <w:ind w:left="720" w:hanging="360"/>
        <w:rPr>
          <w:rFonts w:ascii="Times New Roman" w:hAnsi="Times New Roman" w:cs="Times New Roman"/>
          <w:sz w:val="24"/>
          <w:szCs w:val="24"/>
        </w:rPr>
      </w:pPr>
      <w:r w:rsidRPr="00581D29">
        <w:rPr>
          <w:rFonts w:ascii="Times New Roman" w:hAnsi="Times New Roman" w:cs="Times New Roman"/>
          <w:sz w:val="24"/>
          <w:szCs w:val="24"/>
        </w:rPr>
        <w:t xml:space="preserve">Add Z to the accumulator </w:t>
      </w:r>
    </w:p>
    <w:p w:rsidR="00581D29" w:rsidRPr="00581D29" w:rsidRDefault="00581D29" w:rsidP="00581D29">
      <w:pPr>
        <w:autoSpaceDE w:val="0"/>
        <w:autoSpaceDN w:val="0"/>
        <w:adjustRightInd w:val="0"/>
        <w:spacing w:before="100" w:after="100" w:line="240" w:lineRule="auto"/>
        <w:ind w:left="720" w:hanging="360"/>
        <w:rPr>
          <w:rFonts w:ascii="Times New Roman" w:hAnsi="Times New Roman" w:cs="Times New Roman"/>
          <w:sz w:val="24"/>
          <w:szCs w:val="24"/>
        </w:rPr>
      </w:pPr>
      <w:r w:rsidRPr="00581D29">
        <w:rPr>
          <w:rFonts w:ascii="Times New Roman" w:hAnsi="Times New Roman" w:cs="Times New Roman"/>
          <w:sz w:val="24"/>
          <w:szCs w:val="24"/>
        </w:rPr>
        <w:t>Store accumulator to X</w:t>
      </w:r>
    </w:p>
    <w:p w:rsidR="00581D29" w:rsidRPr="00581D29" w:rsidRDefault="00581D29" w:rsidP="00581D29">
      <w:pPr>
        <w:autoSpaceDE w:val="0"/>
        <w:autoSpaceDN w:val="0"/>
        <w:adjustRightInd w:val="0"/>
        <w:spacing w:before="100" w:after="100" w:line="240" w:lineRule="auto"/>
        <w:rPr>
          <w:rFonts w:ascii="Times New Roman" w:hAnsi="Times New Roman" w:cs="Times New Roman"/>
          <w:sz w:val="24"/>
          <w:szCs w:val="24"/>
        </w:rPr>
      </w:pPr>
      <w:r w:rsidRPr="00581D29">
        <w:rPr>
          <w:rFonts w:ascii="Times New Roman" w:hAnsi="Times New Roman" w:cs="Times New Roman"/>
          <w:sz w:val="24"/>
          <w:szCs w:val="24"/>
        </w:rPr>
        <w:t>If I had a more complex expression, such as "I = J + K + L + M + N + O", the sequence might look like this:</w:t>
      </w:r>
    </w:p>
    <w:p w:rsidR="00581D29" w:rsidRPr="00581D29" w:rsidRDefault="00581D29" w:rsidP="00581D29">
      <w:pPr>
        <w:autoSpaceDE w:val="0"/>
        <w:autoSpaceDN w:val="0"/>
        <w:adjustRightInd w:val="0"/>
        <w:spacing w:before="100" w:after="100" w:line="240" w:lineRule="auto"/>
        <w:ind w:left="720" w:hanging="360"/>
        <w:rPr>
          <w:rFonts w:ascii="Times New Roman" w:hAnsi="Times New Roman" w:cs="Times New Roman"/>
          <w:sz w:val="24"/>
          <w:szCs w:val="24"/>
        </w:rPr>
      </w:pPr>
      <w:r w:rsidRPr="00581D29">
        <w:rPr>
          <w:rFonts w:ascii="Times New Roman" w:hAnsi="Times New Roman" w:cs="Times New Roman"/>
          <w:sz w:val="24"/>
          <w:szCs w:val="24"/>
        </w:rPr>
        <w:t xml:space="preserve">Load J into the accumulator </w:t>
      </w:r>
    </w:p>
    <w:p w:rsidR="00581D29" w:rsidRPr="00581D29" w:rsidRDefault="00581D29" w:rsidP="00581D29">
      <w:pPr>
        <w:autoSpaceDE w:val="0"/>
        <w:autoSpaceDN w:val="0"/>
        <w:adjustRightInd w:val="0"/>
        <w:spacing w:before="100" w:after="100" w:line="240" w:lineRule="auto"/>
        <w:ind w:left="720" w:hanging="360"/>
        <w:rPr>
          <w:rFonts w:ascii="Times New Roman" w:hAnsi="Times New Roman" w:cs="Times New Roman"/>
          <w:sz w:val="24"/>
          <w:szCs w:val="24"/>
        </w:rPr>
      </w:pPr>
      <w:r w:rsidRPr="00581D29">
        <w:rPr>
          <w:rFonts w:ascii="Times New Roman" w:hAnsi="Times New Roman" w:cs="Times New Roman"/>
          <w:sz w:val="24"/>
          <w:szCs w:val="24"/>
        </w:rPr>
        <w:t xml:space="preserve">Add K to the accumulator </w:t>
      </w:r>
    </w:p>
    <w:p w:rsidR="00581D29" w:rsidRPr="00581D29" w:rsidRDefault="00581D29" w:rsidP="00581D29">
      <w:pPr>
        <w:autoSpaceDE w:val="0"/>
        <w:autoSpaceDN w:val="0"/>
        <w:adjustRightInd w:val="0"/>
        <w:spacing w:before="100" w:after="100" w:line="240" w:lineRule="auto"/>
        <w:ind w:left="720" w:hanging="360"/>
        <w:rPr>
          <w:rFonts w:ascii="Times New Roman" w:hAnsi="Times New Roman" w:cs="Times New Roman"/>
          <w:sz w:val="24"/>
          <w:szCs w:val="24"/>
        </w:rPr>
      </w:pPr>
      <w:r w:rsidRPr="00581D29">
        <w:rPr>
          <w:rFonts w:ascii="Times New Roman" w:hAnsi="Times New Roman" w:cs="Times New Roman"/>
          <w:sz w:val="24"/>
          <w:szCs w:val="24"/>
        </w:rPr>
        <w:t xml:space="preserve">Add L to the accumulator </w:t>
      </w:r>
    </w:p>
    <w:p w:rsidR="00581D29" w:rsidRPr="00581D29" w:rsidRDefault="00581D29" w:rsidP="00581D29">
      <w:pPr>
        <w:autoSpaceDE w:val="0"/>
        <w:autoSpaceDN w:val="0"/>
        <w:adjustRightInd w:val="0"/>
        <w:spacing w:before="100" w:after="100" w:line="240" w:lineRule="auto"/>
        <w:ind w:left="720" w:hanging="360"/>
        <w:rPr>
          <w:rFonts w:ascii="Times New Roman" w:hAnsi="Times New Roman" w:cs="Times New Roman"/>
          <w:sz w:val="24"/>
          <w:szCs w:val="24"/>
        </w:rPr>
      </w:pPr>
      <w:r w:rsidRPr="00581D29">
        <w:rPr>
          <w:rFonts w:ascii="Times New Roman" w:hAnsi="Times New Roman" w:cs="Times New Roman"/>
          <w:sz w:val="24"/>
          <w:szCs w:val="24"/>
        </w:rPr>
        <w:t xml:space="preserve">Add M to the accumulator </w:t>
      </w:r>
    </w:p>
    <w:p w:rsidR="00581D29" w:rsidRPr="00581D29" w:rsidRDefault="00581D29" w:rsidP="00581D29">
      <w:pPr>
        <w:autoSpaceDE w:val="0"/>
        <w:autoSpaceDN w:val="0"/>
        <w:adjustRightInd w:val="0"/>
        <w:spacing w:before="100" w:after="100" w:line="240" w:lineRule="auto"/>
        <w:ind w:left="720" w:hanging="360"/>
        <w:rPr>
          <w:rFonts w:ascii="Times New Roman" w:hAnsi="Times New Roman" w:cs="Times New Roman"/>
          <w:sz w:val="24"/>
          <w:szCs w:val="24"/>
        </w:rPr>
      </w:pPr>
      <w:r w:rsidRPr="00581D29">
        <w:rPr>
          <w:rFonts w:ascii="Times New Roman" w:hAnsi="Times New Roman" w:cs="Times New Roman"/>
          <w:sz w:val="24"/>
          <w:szCs w:val="24"/>
        </w:rPr>
        <w:t xml:space="preserve">Add N to the accumulator </w:t>
      </w:r>
    </w:p>
    <w:p w:rsidR="00581D29" w:rsidRPr="00581D29" w:rsidRDefault="00581D29" w:rsidP="00581D29">
      <w:pPr>
        <w:autoSpaceDE w:val="0"/>
        <w:autoSpaceDN w:val="0"/>
        <w:adjustRightInd w:val="0"/>
        <w:spacing w:before="100" w:after="100" w:line="240" w:lineRule="auto"/>
        <w:ind w:left="720" w:hanging="360"/>
        <w:rPr>
          <w:rFonts w:ascii="Times New Roman" w:hAnsi="Times New Roman" w:cs="Times New Roman"/>
          <w:sz w:val="24"/>
          <w:szCs w:val="24"/>
        </w:rPr>
      </w:pPr>
      <w:r w:rsidRPr="00581D29">
        <w:rPr>
          <w:rFonts w:ascii="Times New Roman" w:hAnsi="Times New Roman" w:cs="Times New Roman"/>
          <w:sz w:val="24"/>
          <w:szCs w:val="24"/>
        </w:rPr>
        <w:t xml:space="preserve">Add O to the accumulator </w:t>
      </w:r>
    </w:p>
    <w:p w:rsidR="00581D29" w:rsidRPr="00581D29" w:rsidRDefault="00581D29" w:rsidP="00581D29">
      <w:pPr>
        <w:autoSpaceDE w:val="0"/>
        <w:autoSpaceDN w:val="0"/>
        <w:adjustRightInd w:val="0"/>
        <w:spacing w:before="100" w:after="100" w:line="240" w:lineRule="auto"/>
        <w:ind w:left="720" w:hanging="360"/>
        <w:rPr>
          <w:rFonts w:ascii="Times New Roman" w:hAnsi="Times New Roman" w:cs="Times New Roman"/>
          <w:sz w:val="24"/>
          <w:szCs w:val="24"/>
        </w:rPr>
      </w:pPr>
      <w:r w:rsidRPr="00581D29">
        <w:rPr>
          <w:rFonts w:ascii="Times New Roman" w:hAnsi="Times New Roman" w:cs="Times New Roman"/>
          <w:sz w:val="24"/>
          <w:szCs w:val="24"/>
        </w:rPr>
        <w:t>Store accumulator to I</w:t>
      </w:r>
    </w:p>
    <w:p w:rsidR="009168BA" w:rsidRPr="009168BA" w:rsidRDefault="009168BA" w:rsidP="009168BA">
      <w:pPr>
        <w:pStyle w:val="NormalWeb"/>
        <w:shd w:val="clear" w:color="auto" w:fill="FFFFFF"/>
        <w:rPr>
          <w:color w:val="000000" w:themeColor="text1"/>
        </w:rPr>
      </w:pPr>
      <w:r w:rsidRPr="009168BA">
        <w:rPr>
          <w:color w:val="000000" w:themeColor="text1"/>
        </w:rPr>
        <w:t xml:space="preserve">A program counter is a </w:t>
      </w:r>
      <w:hyperlink r:id="rId5" w:history="1">
        <w:r w:rsidRPr="009168BA">
          <w:rPr>
            <w:color w:val="000000" w:themeColor="text1"/>
            <w:u w:val="single"/>
          </w:rPr>
          <w:t>register</w:t>
        </w:r>
      </w:hyperlink>
      <w:r w:rsidRPr="009168BA">
        <w:rPr>
          <w:color w:val="000000" w:themeColor="text1"/>
        </w:rPr>
        <w:t xml:space="preserve"> in a computer </w:t>
      </w:r>
      <w:hyperlink r:id="rId6" w:history="1">
        <w:r w:rsidRPr="009168BA">
          <w:rPr>
            <w:color w:val="000000" w:themeColor="text1"/>
            <w:u w:val="single"/>
          </w:rPr>
          <w:t>processor</w:t>
        </w:r>
      </w:hyperlink>
      <w:r w:rsidRPr="009168BA">
        <w:rPr>
          <w:color w:val="000000" w:themeColor="text1"/>
        </w:rPr>
        <w:t xml:space="preserve"> that contains the address (location) of the </w:t>
      </w:r>
      <w:hyperlink r:id="rId7" w:history="1">
        <w:r w:rsidRPr="009168BA">
          <w:rPr>
            <w:color w:val="000000" w:themeColor="text1"/>
            <w:u w:val="single"/>
          </w:rPr>
          <w:t>instruction</w:t>
        </w:r>
      </w:hyperlink>
      <w:r w:rsidRPr="009168BA">
        <w:rPr>
          <w:color w:val="000000" w:themeColor="text1"/>
        </w:rPr>
        <w:t xml:space="preserve"> being executed at the current time. As each instruction gets </w:t>
      </w:r>
      <w:hyperlink r:id="rId8" w:history="1">
        <w:r w:rsidRPr="009168BA">
          <w:rPr>
            <w:color w:val="000000" w:themeColor="text1"/>
            <w:u w:val="single"/>
          </w:rPr>
          <w:t>fetched</w:t>
        </w:r>
      </w:hyperlink>
      <w:r w:rsidRPr="009168BA">
        <w:rPr>
          <w:color w:val="000000" w:themeColor="text1"/>
        </w:rPr>
        <w:t>, the program counter increases its stored value by 1. After each instruction is fetched, the program counter points to the next instruction in the sequence. When the computer restarts or is reset, the program counter normally reverts to 0.</w:t>
      </w:r>
    </w:p>
    <w:p w:rsidR="007D45B4" w:rsidRDefault="007D45B4" w:rsidP="007D45B4">
      <w:pPr>
        <w:spacing w:before="100" w:beforeAutospacing="1" w:after="100" w:afterAutospacing="1" w:line="240" w:lineRule="auto"/>
        <w:jc w:val="center"/>
        <w:outlineLvl w:val="1"/>
        <w:rPr>
          <w:rFonts w:ascii="Arial" w:eastAsia="Times New Roman" w:hAnsi="Arial" w:cs="Arial"/>
          <w:b/>
          <w:bCs/>
          <w:color w:val="F25239"/>
          <w:kern w:val="36"/>
          <w:sz w:val="60"/>
          <w:szCs w:val="60"/>
        </w:rPr>
      </w:pPr>
    </w:p>
    <w:p w:rsidR="007D45B4" w:rsidRPr="007D45B4" w:rsidRDefault="007D45B4" w:rsidP="007D45B4">
      <w:pPr>
        <w:spacing w:before="100" w:beforeAutospacing="1" w:after="100" w:afterAutospacing="1" w:line="240" w:lineRule="auto"/>
        <w:jc w:val="center"/>
        <w:outlineLvl w:val="1"/>
        <w:rPr>
          <w:rFonts w:ascii="Arial" w:eastAsia="Times New Roman" w:hAnsi="Arial" w:cs="Arial"/>
          <w:b/>
          <w:bCs/>
          <w:color w:val="F25239"/>
          <w:kern w:val="36"/>
          <w:sz w:val="60"/>
          <w:szCs w:val="60"/>
        </w:rPr>
      </w:pPr>
      <w:r w:rsidRPr="007D45B4">
        <w:rPr>
          <w:rFonts w:ascii="Arial" w:eastAsia="Times New Roman" w:hAnsi="Arial" w:cs="Arial"/>
          <w:b/>
          <w:bCs/>
          <w:color w:val="F25239"/>
          <w:kern w:val="36"/>
          <w:sz w:val="60"/>
          <w:szCs w:val="60"/>
        </w:rPr>
        <w:lastRenderedPageBreak/>
        <w:t>Secondary Memory</w:t>
      </w:r>
    </w:p>
    <w:p w:rsidR="007D45B4" w:rsidRPr="007D45B4" w:rsidRDefault="007D45B4" w:rsidP="007D45B4">
      <w:pPr>
        <w:spacing w:before="240" w:after="240" w:line="300" w:lineRule="auto"/>
        <w:jc w:val="both"/>
        <w:rPr>
          <w:rFonts w:ascii="Arial" w:eastAsia="Times New Roman" w:hAnsi="Arial" w:cs="Arial"/>
          <w:sz w:val="24"/>
          <w:szCs w:val="24"/>
        </w:rPr>
      </w:pPr>
      <w:r w:rsidRPr="007D45B4">
        <w:rPr>
          <w:rFonts w:ascii="Arial" w:eastAsia="Times New Roman" w:hAnsi="Arial" w:cs="Arial"/>
          <w:sz w:val="24"/>
          <w:szCs w:val="24"/>
        </w:rPr>
        <w:t xml:space="preserve">Secondary memory is where programs and data are kept on a long-term basis. Common secondary storage devices are the hard disk and optical disks. </w:t>
      </w:r>
    </w:p>
    <w:p w:rsidR="007D45B4" w:rsidRPr="007D45B4" w:rsidRDefault="007D45B4" w:rsidP="007D45B4">
      <w:pPr>
        <w:numPr>
          <w:ilvl w:val="0"/>
          <w:numId w:val="1"/>
        </w:numPr>
        <w:spacing w:before="100" w:beforeAutospacing="1" w:after="100" w:afterAutospacing="1" w:line="240" w:lineRule="auto"/>
        <w:ind w:left="1080"/>
        <w:rPr>
          <w:rFonts w:ascii="Arial" w:eastAsia="Times New Roman" w:hAnsi="Arial" w:cs="Arial"/>
          <w:sz w:val="24"/>
          <w:szCs w:val="24"/>
        </w:rPr>
      </w:pPr>
      <w:r w:rsidRPr="007D45B4">
        <w:rPr>
          <w:rFonts w:ascii="Arial" w:eastAsia="Times New Roman" w:hAnsi="Arial" w:cs="Arial"/>
          <w:sz w:val="24"/>
          <w:szCs w:val="24"/>
        </w:rPr>
        <w:t>The hard disk has enormous storage capacity compared to main memory.</w:t>
      </w:r>
    </w:p>
    <w:p w:rsidR="007D45B4" w:rsidRPr="007D45B4" w:rsidRDefault="007D45B4" w:rsidP="007D45B4">
      <w:pPr>
        <w:numPr>
          <w:ilvl w:val="0"/>
          <w:numId w:val="1"/>
        </w:numPr>
        <w:spacing w:before="100" w:beforeAutospacing="1" w:after="100" w:afterAutospacing="1" w:line="240" w:lineRule="auto"/>
        <w:ind w:left="1080"/>
        <w:rPr>
          <w:rFonts w:ascii="Arial" w:eastAsia="Times New Roman" w:hAnsi="Arial" w:cs="Arial"/>
          <w:sz w:val="24"/>
          <w:szCs w:val="24"/>
        </w:rPr>
      </w:pPr>
      <w:r w:rsidRPr="007D45B4">
        <w:rPr>
          <w:rFonts w:ascii="Arial" w:eastAsia="Times New Roman" w:hAnsi="Arial" w:cs="Arial"/>
          <w:sz w:val="24"/>
          <w:szCs w:val="24"/>
        </w:rPr>
        <w:t>The hard disk is usually contained inside the case of a computer.</w:t>
      </w:r>
    </w:p>
    <w:p w:rsidR="007D45B4" w:rsidRPr="007D45B4" w:rsidRDefault="007D45B4" w:rsidP="007D45B4">
      <w:pPr>
        <w:numPr>
          <w:ilvl w:val="0"/>
          <w:numId w:val="1"/>
        </w:numPr>
        <w:spacing w:before="100" w:beforeAutospacing="1" w:after="100" w:afterAutospacing="1" w:line="240" w:lineRule="auto"/>
        <w:ind w:left="1080"/>
        <w:rPr>
          <w:rFonts w:ascii="Arial" w:eastAsia="Times New Roman" w:hAnsi="Arial" w:cs="Arial"/>
          <w:sz w:val="24"/>
          <w:szCs w:val="24"/>
        </w:rPr>
      </w:pPr>
      <w:r w:rsidRPr="007D45B4">
        <w:rPr>
          <w:rFonts w:ascii="Arial" w:eastAsia="Times New Roman" w:hAnsi="Arial" w:cs="Arial"/>
          <w:sz w:val="24"/>
          <w:szCs w:val="24"/>
        </w:rPr>
        <w:t>The hard disk is used for long-term storage of programs and data.</w:t>
      </w:r>
    </w:p>
    <w:p w:rsidR="007D45B4" w:rsidRPr="007D45B4" w:rsidRDefault="007D45B4" w:rsidP="007D45B4">
      <w:pPr>
        <w:numPr>
          <w:ilvl w:val="0"/>
          <w:numId w:val="1"/>
        </w:numPr>
        <w:spacing w:before="100" w:beforeAutospacing="1" w:after="100" w:afterAutospacing="1" w:line="240" w:lineRule="auto"/>
        <w:ind w:left="1080"/>
        <w:rPr>
          <w:rFonts w:ascii="Arial" w:eastAsia="Times New Roman" w:hAnsi="Arial" w:cs="Arial"/>
          <w:sz w:val="24"/>
          <w:szCs w:val="24"/>
        </w:rPr>
      </w:pPr>
      <w:r w:rsidRPr="007D45B4">
        <w:rPr>
          <w:rFonts w:ascii="Arial" w:eastAsia="Times New Roman" w:hAnsi="Arial" w:cs="Arial"/>
          <w:sz w:val="24"/>
          <w:szCs w:val="24"/>
        </w:rPr>
        <w:t xml:space="preserve">Data and programs on the hard disk are organized into files. </w:t>
      </w:r>
    </w:p>
    <w:p w:rsidR="007D45B4" w:rsidRPr="007D45B4" w:rsidRDefault="007D45B4" w:rsidP="007D45B4">
      <w:pPr>
        <w:numPr>
          <w:ilvl w:val="0"/>
          <w:numId w:val="1"/>
        </w:numPr>
        <w:spacing w:before="100" w:beforeAutospacing="1" w:after="100" w:afterAutospacing="1" w:line="240" w:lineRule="auto"/>
        <w:ind w:left="1080"/>
        <w:rPr>
          <w:rFonts w:ascii="Arial" w:eastAsia="Times New Roman" w:hAnsi="Arial" w:cs="Arial"/>
          <w:sz w:val="24"/>
          <w:szCs w:val="24"/>
        </w:rPr>
      </w:pPr>
      <w:r w:rsidRPr="007D45B4">
        <w:rPr>
          <w:rFonts w:ascii="Arial" w:eastAsia="Times New Roman" w:hAnsi="Arial" w:cs="Arial"/>
          <w:sz w:val="24"/>
          <w:szCs w:val="24"/>
        </w:rPr>
        <w:t xml:space="preserve">A </w:t>
      </w:r>
      <w:r w:rsidRPr="007D45B4">
        <w:rPr>
          <w:rFonts w:ascii="Arial" w:eastAsia="Times New Roman" w:hAnsi="Arial" w:cs="Arial"/>
          <w:b/>
          <w:bCs/>
          <w:sz w:val="24"/>
          <w:szCs w:val="24"/>
        </w:rPr>
        <w:t>file</w:t>
      </w:r>
      <w:r w:rsidRPr="007D45B4">
        <w:rPr>
          <w:rFonts w:ascii="Arial" w:eastAsia="Times New Roman" w:hAnsi="Arial" w:cs="Arial"/>
          <w:sz w:val="24"/>
          <w:szCs w:val="24"/>
        </w:rPr>
        <w:t xml:space="preserve"> is a collection of data on the disk that has a name.</w:t>
      </w:r>
    </w:p>
    <w:p w:rsidR="007D45B4" w:rsidRPr="007D45B4" w:rsidRDefault="007D45B4" w:rsidP="007D45B4">
      <w:pPr>
        <w:spacing w:before="240" w:after="240" w:line="300" w:lineRule="auto"/>
        <w:jc w:val="both"/>
        <w:rPr>
          <w:rFonts w:ascii="Arial" w:eastAsia="Times New Roman" w:hAnsi="Arial" w:cs="Arial"/>
          <w:sz w:val="24"/>
          <w:szCs w:val="24"/>
        </w:rPr>
      </w:pPr>
      <w:r w:rsidRPr="007D45B4">
        <w:rPr>
          <w:rFonts w:ascii="Arial" w:eastAsia="Times New Roman" w:hAnsi="Arial" w:cs="Arial"/>
          <w:sz w:val="24"/>
          <w:szCs w:val="24"/>
        </w:rPr>
        <w:t>A hard disk might have a storage capacity of 500 gigabytes (room for about 500 x 10</w:t>
      </w:r>
      <w:r w:rsidRPr="007D45B4">
        <w:rPr>
          <w:rFonts w:ascii="Arial" w:eastAsia="Times New Roman" w:hAnsi="Arial" w:cs="Arial"/>
          <w:sz w:val="24"/>
          <w:szCs w:val="24"/>
          <w:vertAlign w:val="superscript"/>
        </w:rPr>
        <w:t>9</w:t>
      </w:r>
      <w:r w:rsidRPr="007D45B4">
        <w:rPr>
          <w:rFonts w:ascii="Arial" w:eastAsia="Times New Roman" w:hAnsi="Arial" w:cs="Arial"/>
          <w:sz w:val="24"/>
          <w:szCs w:val="24"/>
        </w:rPr>
        <w:t xml:space="preserve"> characters). This is about 100 times the capacity of main memory. A hard disk is slow compared to main memory. If the disk were the only type of memory the computer system would slow down to a crawl. The reason for having two types of storage is this difference in speed and capacity. </w:t>
      </w:r>
    </w:p>
    <w:p w:rsidR="007D45B4" w:rsidRPr="007D45B4" w:rsidRDefault="007D45B4" w:rsidP="007D45B4">
      <w:pPr>
        <w:spacing w:before="240" w:after="240" w:line="300" w:lineRule="auto"/>
        <w:jc w:val="both"/>
        <w:rPr>
          <w:rFonts w:ascii="Arial" w:eastAsia="Times New Roman" w:hAnsi="Arial" w:cs="Arial"/>
          <w:sz w:val="24"/>
          <w:szCs w:val="24"/>
        </w:rPr>
      </w:pPr>
      <w:r w:rsidRPr="007D45B4">
        <w:rPr>
          <w:rFonts w:ascii="Arial" w:eastAsia="Times New Roman" w:hAnsi="Arial" w:cs="Arial"/>
          <w:sz w:val="24"/>
          <w:szCs w:val="24"/>
        </w:rPr>
        <w:t xml:space="preserve">Large blocks of data are copied from disk into main memory. The operation is slow, but lots of data is copied. Then the processor can quickly read and write small sections of that data in main memory. When it is done, a large block of data is written to disk. </w:t>
      </w:r>
    </w:p>
    <w:p w:rsidR="007D45B4" w:rsidRPr="007D45B4" w:rsidRDefault="007D45B4" w:rsidP="007D45B4">
      <w:pPr>
        <w:spacing w:before="240" w:after="240" w:line="300" w:lineRule="auto"/>
        <w:jc w:val="both"/>
        <w:rPr>
          <w:rFonts w:ascii="Arial" w:eastAsia="Times New Roman" w:hAnsi="Arial" w:cs="Arial"/>
          <w:sz w:val="24"/>
          <w:szCs w:val="24"/>
        </w:rPr>
      </w:pPr>
      <w:r w:rsidRPr="007D45B4">
        <w:rPr>
          <w:rFonts w:ascii="Arial" w:eastAsia="Times New Roman" w:hAnsi="Arial" w:cs="Arial"/>
          <w:sz w:val="24"/>
          <w:szCs w:val="24"/>
        </w:rPr>
        <w:t xml:space="preserve">Often, while the processor is computing with one block of data in main memory, the next block of data from disk is read into another section of main memory and made ready for the processor. One of the jobs of an operating system is to manage main storage and disks this way. </w:t>
      </w:r>
    </w:p>
    <w:p w:rsidR="007D45B4" w:rsidRPr="007D45B4" w:rsidRDefault="007D45B4" w:rsidP="007D45B4">
      <w:pPr>
        <w:spacing w:line="240" w:lineRule="auto"/>
        <w:rPr>
          <w:rFonts w:ascii="Arial" w:eastAsia="Times New Roman" w:hAnsi="Arial" w:cs="Arial"/>
          <w:sz w:val="24"/>
          <w:szCs w:val="24"/>
        </w:rPr>
      </w:pPr>
      <w:r w:rsidRPr="007D45B4">
        <w:rPr>
          <w:rFonts w:ascii="Arial" w:eastAsia="Times New Roman" w:hAnsi="Arial" w:cs="Arial"/>
          <w:sz w:val="24"/>
          <w:szCs w:val="24"/>
        </w:rPr>
        <w:br w:type="textWrapping" w:clear="all"/>
      </w:r>
    </w:p>
    <w:tbl>
      <w:tblPr>
        <w:tblW w:w="0" w:type="auto"/>
        <w:tblBorders>
          <w:top w:val="single" w:sz="12" w:space="0" w:color="008000"/>
          <w:left w:val="single" w:sz="12" w:space="0" w:color="008000"/>
          <w:bottom w:val="single" w:sz="12" w:space="0" w:color="008000"/>
          <w:right w:val="single" w:sz="12" w:space="0" w:color="008000"/>
        </w:tblBorders>
        <w:shd w:val="clear" w:color="auto" w:fill="FFFFFF"/>
        <w:tblCellMar>
          <w:top w:w="15" w:type="dxa"/>
          <w:left w:w="15" w:type="dxa"/>
          <w:bottom w:w="15" w:type="dxa"/>
          <w:right w:w="15" w:type="dxa"/>
        </w:tblCellMar>
        <w:tblLook w:val="04A0"/>
      </w:tblPr>
      <w:tblGrid>
        <w:gridCol w:w="4430"/>
        <w:gridCol w:w="5170"/>
      </w:tblGrid>
      <w:tr w:rsidR="007D45B4" w:rsidRPr="007D45B4" w:rsidTr="007D45B4">
        <w:tc>
          <w:tcPr>
            <w:tcW w:w="0" w:type="auto"/>
            <w:tcBorders>
              <w:top w:val="dotted" w:sz="6" w:space="0" w:color="008000"/>
              <w:left w:val="dotted" w:sz="6" w:space="0" w:color="008000"/>
              <w:bottom w:val="dotted" w:sz="6" w:space="0" w:color="008000"/>
              <w:right w:val="dotted" w:sz="6" w:space="0" w:color="008000"/>
            </w:tcBorders>
            <w:shd w:val="clear" w:color="auto" w:fill="EAEAF5"/>
            <w:tcMar>
              <w:top w:w="120" w:type="dxa"/>
              <w:left w:w="120" w:type="dxa"/>
              <w:bottom w:w="120" w:type="dxa"/>
              <w:right w:w="120" w:type="dxa"/>
            </w:tcMar>
            <w:vAlign w:val="center"/>
            <w:hideMark/>
          </w:tcPr>
          <w:p w:rsidR="007D45B4" w:rsidRPr="007D45B4" w:rsidRDefault="007D45B4" w:rsidP="007D45B4">
            <w:pPr>
              <w:spacing w:before="240" w:after="240" w:line="240" w:lineRule="auto"/>
              <w:jc w:val="center"/>
              <w:rPr>
                <w:rFonts w:ascii="Lucida Console" w:eastAsia="Times New Roman" w:hAnsi="Lucida Console" w:cs="Arial"/>
                <w:b/>
                <w:bCs/>
                <w:sz w:val="24"/>
                <w:szCs w:val="24"/>
              </w:rPr>
            </w:pPr>
            <w:r w:rsidRPr="007D45B4">
              <w:rPr>
                <w:rFonts w:ascii="Lucida Console" w:eastAsia="Times New Roman" w:hAnsi="Lucida Console" w:cs="Arial"/>
                <w:b/>
                <w:bCs/>
                <w:sz w:val="24"/>
                <w:szCs w:val="24"/>
              </w:rPr>
              <w:t>Primary memory</w:t>
            </w:r>
          </w:p>
        </w:tc>
        <w:tc>
          <w:tcPr>
            <w:tcW w:w="0" w:type="auto"/>
            <w:tcBorders>
              <w:top w:val="dotted" w:sz="6" w:space="0" w:color="008000"/>
              <w:left w:val="dotted" w:sz="6" w:space="0" w:color="008000"/>
              <w:bottom w:val="dotted" w:sz="6" w:space="0" w:color="008000"/>
              <w:right w:val="dotted" w:sz="6" w:space="0" w:color="008000"/>
            </w:tcBorders>
            <w:shd w:val="clear" w:color="auto" w:fill="EAEAF5"/>
            <w:tcMar>
              <w:top w:w="120" w:type="dxa"/>
              <w:left w:w="120" w:type="dxa"/>
              <w:bottom w:w="120" w:type="dxa"/>
              <w:right w:w="120" w:type="dxa"/>
            </w:tcMar>
            <w:vAlign w:val="center"/>
            <w:hideMark/>
          </w:tcPr>
          <w:p w:rsidR="007D45B4" w:rsidRPr="007D45B4" w:rsidRDefault="007D45B4" w:rsidP="007D45B4">
            <w:pPr>
              <w:spacing w:before="240" w:after="240" w:line="240" w:lineRule="auto"/>
              <w:jc w:val="center"/>
              <w:rPr>
                <w:rFonts w:ascii="Lucida Console" w:eastAsia="Times New Roman" w:hAnsi="Lucida Console" w:cs="Arial"/>
                <w:b/>
                <w:bCs/>
                <w:sz w:val="24"/>
                <w:szCs w:val="24"/>
              </w:rPr>
            </w:pPr>
            <w:r w:rsidRPr="007D45B4">
              <w:rPr>
                <w:rFonts w:ascii="Lucida Console" w:eastAsia="Times New Roman" w:hAnsi="Lucida Console" w:cs="Arial"/>
                <w:b/>
                <w:bCs/>
                <w:sz w:val="24"/>
                <w:szCs w:val="24"/>
              </w:rPr>
              <w:t>Secondary memory</w:t>
            </w:r>
          </w:p>
        </w:tc>
      </w:tr>
      <w:tr w:rsidR="007D45B4" w:rsidRPr="007D45B4" w:rsidTr="007D45B4">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7D45B4" w:rsidRPr="007D45B4" w:rsidRDefault="007D45B4" w:rsidP="007D45B4">
            <w:pPr>
              <w:numPr>
                <w:ilvl w:val="0"/>
                <w:numId w:val="2"/>
              </w:numPr>
              <w:spacing w:before="100" w:beforeAutospacing="1" w:after="100" w:afterAutospacing="1" w:line="240" w:lineRule="auto"/>
              <w:ind w:left="156"/>
              <w:rPr>
                <w:rFonts w:ascii="Lucida Console" w:eastAsia="Times New Roman" w:hAnsi="Lucida Console" w:cs="Arial"/>
                <w:sz w:val="24"/>
                <w:szCs w:val="24"/>
              </w:rPr>
            </w:pPr>
            <w:r w:rsidRPr="007D45B4">
              <w:rPr>
                <w:rFonts w:ascii="Lucida Console" w:eastAsia="Times New Roman" w:hAnsi="Lucida Console" w:cs="Arial"/>
                <w:sz w:val="24"/>
                <w:szCs w:val="24"/>
              </w:rPr>
              <w:t>Fast</w:t>
            </w:r>
          </w:p>
          <w:p w:rsidR="007D45B4" w:rsidRPr="007D45B4" w:rsidRDefault="007D45B4" w:rsidP="007D45B4">
            <w:pPr>
              <w:numPr>
                <w:ilvl w:val="0"/>
                <w:numId w:val="2"/>
              </w:numPr>
              <w:spacing w:before="100" w:beforeAutospacing="1" w:after="100" w:afterAutospacing="1" w:line="240" w:lineRule="auto"/>
              <w:ind w:left="156"/>
              <w:rPr>
                <w:rFonts w:ascii="Lucida Console" w:eastAsia="Times New Roman" w:hAnsi="Lucida Console" w:cs="Arial"/>
                <w:sz w:val="24"/>
                <w:szCs w:val="24"/>
              </w:rPr>
            </w:pPr>
            <w:r w:rsidRPr="007D45B4">
              <w:rPr>
                <w:rFonts w:ascii="Lucida Console" w:eastAsia="Times New Roman" w:hAnsi="Lucida Console" w:cs="Arial"/>
                <w:sz w:val="24"/>
                <w:szCs w:val="24"/>
              </w:rPr>
              <w:t>Expensive</w:t>
            </w:r>
          </w:p>
          <w:p w:rsidR="007D45B4" w:rsidRPr="007D45B4" w:rsidRDefault="007D45B4" w:rsidP="007D45B4">
            <w:pPr>
              <w:numPr>
                <w:ilvl w:val="0"/>
                <w:numId w:val="2"/>
              </w:numPr>
              <w:spacing w:before="100" w:beforeAutospacing="1" w:after="100" w:afterAutospacing="1" w:line="240" w:lineRule="auto"/>
              <w:ind w:left="156"/>
              <w:rPr>
                <w:rFonts w:ascii="Lucida Console" w:eastAsia="Times New Roman" w:hAnsi="Lucida Console" w:cs="Arial"/>
                <w:sz w:val="24"/>
                <w:szCs w:val="24"/>
              </w:rPr>
            </w:pPr>
            <w:r w:rsidRPr="007D45B4">
              <w:rPr>
                <w:rFonts w:ascii="Lucida Console" w:eastAsia="Times New Roman" w:hAnsi="Lucida Console" w:cs="Arial"/>
                <w:sz w:val="24"/>
                <w:szCs w:val="24"/>
              </w:rPr>
              <w:t>Low capacity</w:t>
            </w:r>
          </w:p>
          <w:p w:rsidR="007D45B4" w:rsidRPr="007D45B4" w:rsidRDefault="007D45B4" w:rsidP="007D45B4">
            <w:pPr>
              <w:numPr>
                <w:ilvl w:val="0"/>
                <w:numId w:val="2"/>
              </w:numPr>
              <w:spacing w:before="100" w:beforeAutospacing="1" w:after="100" w:afterAutospacing="1" w:line="240" w:lineRule="auto"/>
              <w:ind w:left="156"/>
              <w:rPr>
                <w:rFonts w:ascii="Lucida Console" w:eastAsia="Times New Roman" w:hAnsi="Lucida Console" w:cs="Arial"/>
                <w:sz w:val="24"/>
                <w:szCs w:val="24"/>
              </w:rPr>
            </w:pPr>
            <w:r w:rsidRPr="007D45B4">
              <w:rPr>
                <w:rFonts w:ascii="Lucida Console" w:eastAsia="Times New Roman" w:hAnsi="Lucida Console" w:cs="Arial"/>
                <w:sz w:val="24"/>
                <w:szCs w:val="24"/>
              </w:rPr>
              <w:t>Works directly with the processor</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7D45B4" w:rsidRPr="007D45B4" w:rsidRDefault="007D45B4" w:rsidP="007D45B4">
            <w:pPr>
              <w:numPr>
                <w:ilvl w:val="0"/>
                <w:numId w:val="3"/>
              </w:numPr>
              <w:spacing w:before="100" w:beforeAutospacing="1" w:after="100" w:afterAutospacing="1" w:line="240" w:lineRule="auto"/>
              <w:ind w:left="156"/>
              <w:rPr>
                <w:rFonts w:ascii="Lucida Console" w:eastAsia="Times New Roman" w:hAnsi="Lucida Console" w:cs="Arial"/>
                <w:sz w:val="24"/>
                <w:szCs w:val="24"/>
              </w:rPr>
            </w:pPr>
            <w:r w:rsidRPr="007D45B4">
              <w:rPr>
                <w:rFonts w:ascii="Lucida Console" w:eastAsia="Times New Roman" w:hAnsi="Lucida Console" w:cs="Arial"/>
                <w:sz w:val="24"/>
                <w:szCs w:val="24"/>
              </w:rPr>
              <w:t>Slow</w:t>
            </w:r>
          </w:p>
          <w:p w:rsidR="007D45B4" w:rsidRPr="007D45B4" w:rsidRDefault="007D45B4" w:rsidP="007D45B4">
            <w:pPr>
              <w:numPr>
                <w:ilvl w:val="0"/>
                <w:numId w:val="3"/>
              </w:numPr>
              <w:spacing w:before="100" w:beforeAutospacing="1" w:after="100" w:afterAutospacing="1" w:line="240" w:lineRule="auto"/>
              <w:ind w:left="156"/>
              <w:rPr>
                <w:rFonts w:ascii="Lucida Console" w:eastAsia="Times New Roman" w:hAnsi="Lucida Console" w:cs="Arial"/>
                <w:sz w:val="24"/>
                <w:szCs w:val="24"/>
              </w:rPr>
            </w:pPr>
            <w:r w:rsidRPr="007D45B4">
              <w:rPr>
                <w:rFonts w:ascii="Lucida Console" w:eastAsia="Times New Roman" w:hAnsi="Lucida Console" w:cs="Arial"/>
                <w:sz w:val="24"/>
                <w:szCs w:val="24"/>
              </w:rPr>
              <w:t>Cheap</w:t>
            </w:r>
          </w:p>
          <w:p w:rsidR="007D45B4" w:rsidRPr="007D45B4" w:rsidRDefault="007D45B4" w:rsidP="007D45B4">
            <w:pPr>
              <w:numPr>
                <w:ilvl w:val="0"/>
                <w:numId w:val="3"/>
              </w:numPr>
              <w:spacing w:before="100" w:beforeAutospacing="1" w:after="100" w:afterAutospacing="1" w:line="240" w:lineRule="auto"/>
              <w:ind w:left="156"/>
              <w:rPr>
                <w:rFonts w:ascii="Lucida Console" w:eastAsia="Times New Roman" w:hAnsi="Lucida Console" w:cs="Arial"/>
                <w:sz w:val="24"/>
                <w:szCs w:val="24"/>
              </w:rPr>
            </w:pPr>
            <w:r w:rsidRPr="007D45B4">
              <w:rPr>
                <w:rFonts w:ascii="Lucida Console" w:eastAsia="Times New Roman" w:hAnsi="Lucida Console" w:cs="Arial"/>
                <w:sz w:val="24"/>
                <w:szCs w:val="24"/>
              </w:rPr>
              <w:t>Large capacity</w:t>
            </w:r>
          </w:p>
          <w:p w:rsidR="007D45B4" w:rsidRPr="007D45B4" w:rsidRDefault="007D45B4" w:rsidP="007D45B4">
            <w:pPr>
              <w:numPr>
                <w:ilvl w:val="0"/>
                <w:numId w:val="3"/>
              </w:numPr>
              <w:spacing w:before="100" w:beforeAutospacing="1" w:after="100" w:afterAutospacing="1" w:line="240" w:lineRule="auto"/>
              <w:ind w:left="156"/>
              <w:rPr>
                <w:rFonts w:ascii="Lucida Console" w:eastAsia="Times New Roman" w:hAnsi="Lucida Console" w:cs="Arial"/>
                <w:sz w:val="24"/>
                <w:szCs w:val="24"/>
              </w:rPr>
            </w:pPr>
            <w:r w:rsidRPr="007D45B4">
              <w:rPr>
                <w:rFonts w:ascii="Lucida Console" w:eastAsia="Times New Roman" w:hAnsi="Lucida Console" w:cs="Arial"/>
                <w:sz w:val="24"/>
                <w:szCs w:val="24"/>
              </w:rPr>
              <w:t>Not connected directly to the processor</w:t>
            </w:r>
          </w:p>
        </w:tc>
      </w:tr>
    </w:tbl>
    <w:p w:rsidR="007D45B4" w:rsidRPr="007D45B4" w:rsidRDefault="007D45B4" w:rsidP="007D45B4">
      <w:pPr>
        <w:spacing w:line="240" w:lineRule="auto"/>
        <w:rPr>
          <w:rFonts w:ascii="Arial" w:eastAsia="Times New Roman" w:hAnsi="Arial" w:cs="Arial"/>
          <w:sz w:val="24"/>
          <w:szCs w:val="24"/>
        </w:rPr>
      </w:pPr>
      <w:r w:rsidRPr="007D45B4">
        <w:rPr>
          <w:rFonts w:ascii="Arial" w:eastAsia="Times New Roman" w:hAnsi="Arial" w:cs="Arial"/>
          <w:sz w:val="24"/>
          <w:szCs w:val="24"/>
        </w:rPr>
        <w:br w:type="textWrapping" w:clear="all"/>
      </w:r>
    </w:p>
    <w:p w:rsidR="00D53A98" w:rsidRPr="00D53A98" w:rsidRDefault="00D53A98" w:rsidP="00D53A98">
      <w:pPr>
        <w:shd w:val="clear" w:color="auto" w:fill="FFFFFF"/>
        <w:spacing w:before="450" w:after="450" w:line="240" w:lineRule="auto"/>
        <w:outlineLvl w:val="0"/>
        <w:rPr>
          <w:rFonts w:ascii="Open Sans" w:eastAsia="Times New Roman" w:hAnsi="Open Sans" w:cs="Times New Roman"/>
          <w:color w:val="004D40"/>
          <w:kern w:val="36"/>
          <w:sz w:val="90"/>
          <w:szCs w:val="90"/>
          <w:lang/>
        </w:rPr>
      </w:pPr>
      <w:r w:rsidRPr="00D53A98">
        <w:rPr>
          <w:rFonts w:ascii="Open Sans" w:eastAsia="Times New Roman" w:hAnsi="Open Sans" w:cs="Times New Roman"/>
          <w:color w:val="004D40"/>
          <w:kern w:val="36"/>
          <w:sz w:val="90"/>
          <w:szCs w:val="90"/>
          <w:lang/>
        </w:rPr>
        <w:lastRenderedPageBreak/>
        <w:t>Secondary Memory</w:t>
      </w:r>
    </w:p>
    <w:p w:rsidR="00D53A98" w:rsidRPr="00D53A98" w:rsidRDefault="00D53A98" w:rsidP="00D53A98">
      <w:pPr>
        <w:shd w:val="clear" w:color="auto" w:fill="FFFFFF"/>
        <w:spacing w:before="225" w:after="225" w:line="240" w:lineRule="auto"/>
        <w:jc w:val="both"/>
        <w:rPr>
          <w:ins w:id="0" w:author="Unknown"/>
          <w:rFonts w:ascii="Open Sans" w:eastAsia="Times New Roman" w:hAnsi="Open Sans" w:cs="Times New Roman"/>
          <w:color w:val="000000" w:themeColor="text1"/>
          <w:sz w:val="27"/>
          <w:szCs w:val="27"/>
          <w:lang/>
        </w:rPr>
      </w:pPr>
      <w:ins w:id="1" w:author="Unknown">
        <w:r w:rsidRPr="00D53A98">
          <w:rPr>
            <w:rFonts w:ascii="Open Sans" w:eastAsia="Times New Roman" w:hAnsi="Open Sans" w:cs="Times New Roman"/>
            <w:color w:val="000000" w:themeColor="text1"/>
            <w:sz w:val="27"/>
            <w:szCs w:val="27"/>
            <w:lang/>
          </w:rPr>
          <w:t xml:space="preserve">Secondary memory refers to </w:t>
        </w:r>
        <w:r w:rsidRPr="00D53A98">
          <w:rPr>
            <w:rFonts w:ascii="Open Sans" w:eastAsia="Times New Roman" w:hAnsi="Open Sans" w:cs="Times New Roman"/>
            <w:color w:val="000000" w:themeColor="text1"/>
            <w:sz w:val="27"/>
            <w:szCs w:val="27"/>
            <w:lang/>
          </w:rPr>
          <w:fldChar w:fldCharType="begin"/>
        </w:r>
        <w:r w:rsidRPr="00D53A98">
          <w:rPr>
            <w:rFonts w:ascii="Open Sans" w:eastAsia="Times New Roman" w:hAnsi="Open Sans" w:cs="Times New Roman"/>
            <w:color w:val="000000" w:themeColor="text1"/>
            <w:sz w:val="27"/>
            <w:szCs w:val="27"/>
            <w:lang/>
          </w:rPr>
          <w:instrText xml:space="preserve"> HYPERLINK "https://techterms.com/definition/storagedevice" </w:instrText>
        </w:r>
        <w:r w:rsidRPr="00D53A98">
          <w:rPr>
            <w:rFonts w:ascii="Open Sans" w:eastAsia="Times New Roman" w:hAnsi="Open Sans" w:cs="Times New Roman"/>
            <w:color w:val="000000" w:themeColor="text1"/>
            <w:sz w:val="27"/>
            <w:szCs w:val="27"/>
            <w:lang/>
          </w:rPr>
          <w:fldChar w:fldCharType="separate"/>
        </w:r>
        <w:r w:rsidRPr="00D53A98">
          <w:rPr>
            <w:rFonts w:ascii="Open Sans" w:eastAsia="Times New Roman" w:hAnsi="Open Sans" w:cs="Times New Roman"/>
            <w:color w:val="000000" w:themeColor="text1"/>
            <w:sz w:val="27"/>
            <w:lang/>
          </w:rPr>
          <w:t>storage devices</w:t>
        </w:r>
        <w:r w:rsidRPr="00D53A98">
          <w:rPr>
            <w:rFonts w:ascii="Open Sans" w:eastAsia="Times New Roman" w:hAnsi="Open Sans" w:cs="Times New Roman"/>
            <w:color w:val="000000" w:themeColor="text1"/>
            <w:sz w:val="27"/>
            <w:szCs w:val="27"/>
            <w:lang/>
          </w:rPr>
          <w:fldChar w:fldCharType="end"/>
        </w:r>
        <w:r w:rsidRPr="00D53A98">
          <w:rPr>
            <w:rFonts w:ascii="Open Sans" w:eastAsia="Times New Roman" w:hAnsi="Open Sans" w:cs="Times New Roman"/>
            <w:color w:val="000000" w:themeColor="text1"/>
            <w:sz w:val="27"/>
            <w:szCs w:val="27"/>
            <w:lang/>
          </w:rPr>
          <w:t xml:space="preserve">, such as </w:t>
        </w:r>
        <w:r w:rsidRPr="00D53A98">
          <w:rPr>
            <w:rFonts w:ascii="Open Sans" w:eastAsia="Times New Roman" w:hAnsi="Open Sans" w:cs="Times New Roman"/>
            <w:color w:val="000000" w:themeColor="text1"/>
            <w:sz w:val="27"/>
            <w:szCs w:val="27"/>
            <w:lang/>
          </w:rPr>
          <w:fldChar w:fldCharType="begin"/>
        </w:r>
        <w:r w:rsidRPr="00D53A98">
          <w:rPr>
            <w:rFonts w:ascii="Open Sans" w:eastAsia="Times New Roman" w:hAnsi="Open Sans" w:cs="Times New Roman"/>
            <w:color w:val="000000" w:themeColor="text1"/>
            <w:sz w:val="27"/>
            <w:szCs w:val="27"/>
            <w:lang/>
          </w:rPr>
          <w:instrText xml:space="preserve"> HYPERLINK "https://techterms.com/definition/harddrive" </w:instrText>
        </w:r>
        <w:r w:rsidRPr="00D53A98">
          <w:rPr>
            <w:rFonts w:ascii="Open Sans" w:eastAsia="Times New Roman" w:hAnsi="Open Sans" w:cs="Times New Roman"/>
            <w:color w:val="000000" w:themeColor="text1"/>
            <w:sz w:val="27"/>
            <w:szCs w:val="27"/>
            <w:lang/>
          </w:rPr>
          <w:fldChar w:fldCharType="separate"/>
        </w:r>
        <w:r w:rsidRPr="00D53A98">
          <w:rPr>
            <w:rFonts w:ascii="Open Sans" w:eastAsia="Times New Roman" w:hAnsi="Open Sans" w:cs="Times New Roman"/>
            <w:color w:val="000000" w:themeColor="text1"/>
            <w:sz w:val="27"/>
            <w:lang/>
          </w:rPr>
          <w:t>hard drives</w:t>
        </w:r>
        <w:r w:rsidRPr="00D53A98">
          <w:rPr>
            <w:rFonts w:ascii="Open Sans" w:eastAsia="Times New Roman" w:hAnsi="Open Sans" w:cs="Times New Roman"/>
            <w:color w:val="000000" w:themeColor="text1"/>
            <w:sz w:val="27"/>
            <w:szCs w:val="27"/>
            <w:lang/>
          </w:rPr>
          <w:fldChar w:fldCharType="end"/>
        </w:r>
        <w:r w:rsidRPr="00D53A98">
          <w:rPr>
            <w:rFonts w:ascii="Open Sans" w:eastAsia="Times New Roman" w:hAnsi="Open Sans" w:cs="Times New Roman"/>
            <w:color w:val="000000" w:themeColor="text1"/>
            <w:sz w:val="27"/>
            <w:szCs w:val="27"/>
            <w:lang/>
          </w:rPr>
          <w:t xml:space="preserve"> and </w:t>
        </w:r>
        <w:r w:rsidRPr="00D53A98">
          <w:rPr>
            <w:rFonts w:ascii="Open Sans" w:eastAsia="Times New Roman" w:hAnsi="Open Sans" w:cs="Times New Roman"/>
            <w:color w:val="000000" w:themeColor="text1"/>
            <w:sz w:val="27"/>
            <w:szCs w:val="27"/>
            <w:lang/>
          </w:rPr>
          <w:fldChar w:fldCharType="begin"/>
        </w:r>
        <w:r w:rsidRPr="00D53A98">
          <w:rPr>
            <w:rFonts w:ascii="Open Sans" w:eastAsia="Times New Roman" w:hAnsi="Open Sans" w:cs="Times New Roman"/>
            <w:color w:val="000000" w:themeColor="text1"/>
            <w:sz w:val="27"/>
            <w:szCs w:val="27"/>
            <w:lang/>
          </w:rPr>
          <w:instrText xml:space="preserve"> HYPERLINK "https://techterms.com/definition/ssd" </w:instrText>
        </w:r>
        <w:r w:rsidRPr="00D53A98">
          <w:rPr>
            <w:rFonts w:ascii="Open Sans" w:eastAsia="Times New Roman" w:hAnsi="Open Sans" w:cs="Times New Roman"/>
            <w:color w:val="000000" w:themeColor="text1"/>
            <w:sz w:val="27"/>
            <w:szCs w:val="27"/>
            <w:lang/>
          </w:rPr>
          <w:fldChar w:fldCharType="separate"/>
        </w:r>
        <w:r w:rsidRPr="00D53A98">
          <w:rPr>
            <w:rFonts w:ascii="Open Sans" w:eastAsia="Times New Roman" w:hAnsi="Open Sans" w:cs="Times New Roman"/>
            <w:color w:val="000000" w:themeColor="text1"/>
            <w:sz w:val="27"/>
            <w:lang/>
          </w:rPr>
          <w:t>solid state drives</w:t>
        </w:r>
        <w:r w:rsidRPr="00D53A98">
          <w:rPr>
            <w:rFonts w:ascii="Open Sans" w:eastAsia="Times New Roman" w:hAnsi="Open Sans" w:cs="Times New Roman"/>
            <w:color w:val="000000" w:themeColor="text1"/>
            <w:sz w:val="27"/>
            <w:szCs w:val="27"/>
            <w:lang/>
          </w:rPr>
          <w:fldChar w:fldCharType="end"/>
        </w:r>
        <w:r w:rsidRPr="00D53A98">
          <w:rPr>
            <w:rFonts w:ascii="Open Sans" w:eastAsia="Times New Roman" w:hAnsi="Open Sans" w:cs="Times New Roman"/>
            <w:color w:val="000000" w:themeColor="text1"/>
            <w:sz w:val="27"/>
            <w:szCs w:val="27"/>
            <w:lang/>
          </w:rPr>
          <w:t xml:space="preserve">. It may also refer to removable storage media, such as USB </w:t>
        </w:r>
        <w:r w:rsidRPr="00D53A98">
          <w:rPr>
            <w:rFonts w:ascii="Open Sans" w:eastAsia="Times New Roman" w:hAnsi="Open Sans" w:cs="Times New Roman"/>
            <w:color w:val="000000" w:themeColor="text1"/>
            <w:sz w:val="27"/>
            <w:szCs w:val="27"/>
            <w:lang/>
          </w:rPr>
          <w:fldChar w:fldCharType="begin"/>
        </w:r>
        <w:r w:rsidRPr="00D53A98">
          <w:rPr>
            <w:rFonts w:ascii="Open Sans" w:eastAsia="Times New Roman" w:hAnsi="Open Sans" w:cs="Times New Roman"/>
            <w:color w:val="000000" w:themeColor="text1"/>
            <w:sz w:val="27"/>
            <w:szCs w:val="27"/>
            <w:lang/>
          </w:rPr>
          <w:instrText xml:space="preserve"> HYPERLINK "https://techterms.com/definition/flashdrive" </w:instrText>
        </w:r>
        <w:r w:rsidRPr="00D53A98">
          <w:rPr>
            <w:rFonts w:ascii="Open Sans" w:eastAsia="Times New Roman" w:hAnsi="Open Sans" w:cs="Times New Roman"/>
            <w:color w:val="000000" w:themeColor="text1"/>
            <w:sz w:val="27"/>
            <w:szCs w:val="27"/>
            <w:lang/>
          </w:rPr>
          <w:fldChar w:fldCharType="separate"/>
        </w:r>
        <w:r w:rsidRPr="00D53A98">
          <w:rPr>
            <w:rFonts w:ascii="Open Sans" w:eastAsia="Times New Roman" w:hAnsi="Open Sans" w:cs="Times New Roman"/>
            <w:color w:val="000000" w:themeColor="text1"/>
            <w:sz w:val="27"/>
            <w:lang/>
          </w:rPr>
          <w:t>flash drives</w:t>
        </w:r>
        <w:r w:rsidRPr="00D53A98">
          <w:rPr>
            <w:rFonts w:ascii="Open Sans" w:eastAsia="Times New Roman" w:hAnsi="Open Sans" w:cs="Times New Roman"/>
            <w:color w:val="000000" w:themeColor="text1"/>
            <w:sz w:val="27"/>
            <w:szCs w:val="27"/>
            <w:lang/>
          </w:rPr>
          <w:fldChar w:fldCharType="end"/>
        </w:r>
        <w:r w:rsidRPr="00D53A98">
          <w:rPr>
            <w:rFonts w:ascii="Open Sans" w:eastAsia="Times New Roman" w:hAnsi="Open Sans" w:cs="Times New Roman"/>
            <w:color w:val="000000" w:themeColor="text1"/>
            <w:sz w:val="27"/>
            <w:szCs w:val="27"/>
            <w:lang/>
          </w:rPr>
          <w:t xml:space="preserve">, </w:t>
        </w:r>
        <w:r w:rsidRPr="00D53A98">
          <w:rPr>
            <w:rFonts w:ascii="Open Sans" w:eastAsia="Times New Roman" w:hAnsi="Open Sans" w:cs="Times New Roman"/>
            <w:color w:val="000000" w:themeColor="text1"/>
            <w:sz w:val="27"/>
            <w:szCs w:val="27"/>
            <w:lang/>
          </w:rPr>
          <w:fldChar w:fldCharType="begin"/>
        </w:r>
        <w:r w:rsidRPr="00D53A98">
          <w:rPr>
            <w:rFonts w:ascii="Open Sans" w:eastAsia="Times New Roman" w:hAnsi="Open Sans" w:cs="Times New Roman"/>
            <w:color w:val="000000" w:themeColor="text1"/>
            <w:sz w:val="27"/>
            <w:szCs w:val="27"/>
            <w:lang/>
          </w:rPr>
          <w:instrText xml:space="preserve"> HYPERLINK "https://techterms.com/definition/cd" </w:instrText>
        </w:r>
        <w:r w:rsidRPr="00D53A98">
          <w:rPr>
            <w:rFonts w:ascii="Open Sans" w:eastAsia="Times New Roman" w:hAnsi="Open Sans" w:cs="Times New Roman"/>
            <w:color w:val="000000" w:themeColor="text1"/>
            <w:sz w:val="27"/>
            <w:szCs w:val="27"/>
            <w:lang/>
          </w:rPr>
          <w:fldChar w:fldCharType="separate"/>
        </w:r>
        <w:r w:rsidRPr="00D53A98">
          <w:rPr>
            <w:rFonts w:ascii="Open Sans" w:eastAsia="Times New Roman" w:hAnsi="Open Sans" w:cs="Times New Roman"/>
            <w:color w:val="000000" w:themeColor="text1"/>
            <w:sz w:val="27"/>
            <w:lang/>
          </w:rPr>
          <w:t>CDs</w:t>
        </w:r>
        <w:r w:rsidRPr="00D53A98">
          <w:rPr>
            <w:rFonts w:ascii="Open Sans" w:eastAsia="Times New Roman" w:hAnsi="Open Sans" w:cs="Times New Roman"/>
            <w:color w:val="000000" w:themeColor="text1"/>
            <w:sz w:val="27"/>
            <w:szCs w:val="27"/>
            <w:lang/>
          </w:rPr>
          <w:fldChar w:fldCharType="end"/>
        </w:r>
        <w:r w:rsidRPr="00D53A98">
          <w:rPr>
            <w:rFonts w:ascii="Open Sans" w:eastAsia="Times New Roman" w:hAnsi="Open Sans" w:cs="Times New Roman"/>
            <w:color w:val="000000" w:themeColor="text1"/>
            <w:sz w:val="27"/>
            <w:szCs w:val="27"/>
            <w:lang/>
          </w:rPr>
          <w:t xml:space="preserve">, and </w:t>
        </w:r>
        <w:r w:rsidRPr="00D53A98">
          <w:rPr>
            <w:rFonts w:ascii="Open Sans" w:eastAsia="Times New Roman" w:hAnsi="Open Sans" w:cs="Times New Roman"/>
            <w:color w:val="000000" w:themeColor="text1"/>
            <w:sz w:val="27"/>
            <w:szCs w:val="27"/>
            <w:lang/>
          </w:rPr>
          <w:fldChar w:fldCharType="begin"/>
        </w:r>
        <w:r w:rsidRPr="00D53A98">
          <w:rPr>
            <w:rFonts w:ascii="Open Sans" w:eastAsia="Times New Roman" w:hAnsi="Open Sans" w:cs="Times New Roman"/>
            <w:color w:val="000000" w:themeColor="text1"/>
            <w:sz w:val="27"/>
            <w:szCs w:val="27"/>
            <w:lang/>
          </w:rPr>
          <w:instrText xml:space="preserve"> HYPERLINK "https://techterms.com/definition/dvd" </w:instrText>
        </w:r>
        <w:r w:rsidRPr="00D53A98">
          <w:rPr>
            <w:rFonts w:ascii="Open Sans" w:eastAsia="Times New Roman" w:hAnsi="Open Sans" w:cs="Times New Roman"/>
            <w:color w:val="000000" w:themeColor="text1"/>
            <w:sz w:val="27"/>
            <w:szCs w:val="27"/>
            <w:lang/>
          </w:rPr>
          <w:fldChar w:fldCharType="separate"/>
        </w:r>
        <w:r w:rsidRPr="00D53A98">
          <w:rPr>
            <w:rFonts w:ascii="Open Sans" w:eastAsia="Times New Roman" w:hAnsi="Open Sans" w:cs="Times New Roman"/>
            <w:color w:val="000000" w:themeColor="text1"/>
            <w:sz w:val="27"/>
            <w:lang/>
          </w:rPr>
          <w:t>DVDs</w:t>
        </w:r>
        <w:r w:rsidRPr="00D53A98">
          <w:rPr>
            <w:rFonts w:ascii="Open Sans" w:eastAsia="Times New Roman" w:hAnsi="Open Sans" w:cs="Times New Roman"/>
            <w:color w:val="000000" w:themeColor="text1"/>
            <w:sz w:val="27"/>
            <w:szCs w:val="27"/>
            <w:lang/>
          </w:rPr>
          <w:fldChar w:fldCharType="end"/>
        </w:r>
        <w:r w:rsidRPr="00D53A98">
          <w:rPr>
            <w:rFonts w:ascii="Open Sans" w:eastAsia="Times New Roman" w:hAnsi="Open Sans" w:cs="Times New Roman"/>
            <w:color w:val="000000" w:themeColor="text1"/>
            <w:sz w:val="27"/>
            <w:szCs w:val="27"/>
            <w:lang/>
          </w:rPr>
          <w:t>.</w:t>
        </w:r>
      </w:ins>
    </w:p>
    <w:p w:rsidR="00D53A98" w:rsidRPr="00D53A98" w:rsidRDefault="00D53A98" w:rsidP="00D53A98">
      <w:pPr>
        <w:shd w:val="clear" w:color="auto" w:fill="FFFFFF"/>
        <w:spacing w:before="225" w:after="225" w:line="240" w:lineRule="auto"/>
        <w:jc w:val="both"/>
        <w:rPr>
          <w:ins w:id="2" w:author="Unknown"/>
          <w:rFonts w:ascii="Open Sans" w:eastAsia="Times New Roman" w:hAnsi="Open Sans" w:cs="Times New Roman"/>
          <w:color w:val="000000" w:themeColor="text1"/>
          <w:sz w:val="27"/>
          <w:szCs w:val="27"/>
          <w:lang/>
        </w:rPr>
      </w:pPr>
      <w:ins w:id="3" w:author="Unknown">
        <w:r w:rsidRPr="00D53A98">
          <w:rPr>
            <w:rFonts w:ascii="Open Sans" w:eastAsia="Times New Roman" w:hAnsi="Open Sans" w:cs="Times New Roman"/>
            <w:color w:val="000000" w:themeColor="text1"/>
            <w:sz w:val="27"/>
            <w:szCs w:val="27"/>
            <w:lang/>
          </w:rPr>
          <w:t xml:space="preserve">Unlike </w:t>
        </w:r>
        <w:r w:rsidRPr="00D53A98">
          <w:rPr>
            <w:rFonts w:ascii="Open Sans" w:eastAsia="Times New Roman" w:hAnsi="Open Sans" w:cs="Times New Roman"/>
            <w:color w:val="000000" w:themeColor="text1"/>
            <w:sz w:val="27"/>
            <w:szCs w:val="27"/>
            <w:lang/>
          </w:rPr>
          <w:fldChar w:fldCharType="begin"/>
        </w:r>
        <w:r w:rsidRPr="00D53A98">
          <w:rPr>
            <w:rFonts w:ascii="Open Sans" w:eastAsia="Times New Roman" w:hAnsi="Open Sans" w:cs="Times New Roman"/>
            <w:color w:val="000000" w:themeColor="text1"/>
            <w:sz w:val="27"/>
            <w:szCs w:val="27"/>
            <w:lang/>
          </w:rPr>
          <w:instrText xml:space="preserve"> HYPERLINK "https://techterms.com/definition/primary_memory" </w:instrText>
        </w:r>
        <w:r w:rsidRPr="00D53A98">
          <w:rPr>
            <w:rFonts w:ascii="Open Sans" w:eastAsia="Times New Roman" w:hAnsi="Open Sans" w:cs="Times New Roman"/>
            <w:color w:val="000000" w:themeColor="text1"/>
            <w:sz w:val="27"/>
            <w:szCs w:val="27"/>
            <w:lang/>
          </w:rPr>
          <w:fldChar w:fldCharType="separate"/>
        </w:r>
        <w:r w:rsidRPr="00D53A98">
          <w:rPr>
            <w:rFonts w:ascii="Open Sans" w:eastAsia="Times New Roman" w:hAnsi="Open Sans" w:cs="Times New Roman"/>
            <w:color w:val="000000" w:themeColor="text1"/>
            <w:sz w:val="27"/>
            <w:lang/>
          </w:rPr>
          <w:t>primary memory</w:t>
        </w:r>
        <w:r w:rsidRPr="00D53A98">
          <w:rPr>
            <w:rFonts w:ascii="Open Sans" w:eastAsia="Times New Roman" w:hAnsi="Open Sans" w:cs="Times New Roman"/>
            <w:color w:val="000000" w:themeColor="text1"/>
            <w:sz w:val="27"/>
            <w:szCs w:val="27"/>
            <w:lang/>
          </w:rPr>
          <w:fldChar w:fldCharType="end"/>
        </w:r>
        <w:r w:rsidRPr="00D53A98">
          <w:rPr>
            <w:rFonts w:ascii="Open Sans" w:eastAsia="Times New Roman" w:hAnsi="Open Sans" w:cs="Times New Roman"/>
            <w:color w:val="000000" w:themeColor="text1"/>
            <w:sz w:val="27"/>
            <w:szCs w:val="27"/>
            <w:lang/>
          </w:rPr>
          <w:t xml:space="preserve">, secondary memory is not accessed directly by the </w:t>
        </w:r>
        <w:r w:rsidRPr="00D53A98">
          <w:rPr>
            <w:rFonts w:ascii="Open Sans" w:eastAsia="Times New Roman" w:hAnsi="Open Sans" w:cs="Times New Roman"/>
            <w:color w:val="000000" w:themeColor="text1"/>
            <w:sz w:val="27"/>
            <w:szCs w:val="27"/>
            <w:lang/>
          </w:rPr>
          <w:fldChar w:fldCharType="begin"/>
        </w:r>
        <w:r w:rsidRPr="00D53A98">
          <w:rPr>
            <w:rFonts w:ascii="Open Sans" w:eastAsia="Times New Roman" w:hAnsi="Open Sans" w:cs="Times New Roman"/>
            <w:color w:val="000000" w:themeColor="text1"/>
            <w:sz w:val="27"/>
            <w:szCs w:val="27"/>
            <w:lang/>
          </w:rPr>
          <w:instrText xml:space="preserve"> HYPERLINK "https://techterms.com/definition/cpu" </w:instrText>
        </w:r>
        <w:r w:rsidRPr="00D53A98">
          <w:rPr>
            <w:rFonts w:ascii="Open Sans" w:eastAsia="Times New Roman" w:hAnsi="Open Sans" w:cs="Times New Roman"/>
            <w:color w:val="000000" w:themeColor="text1"/>
            <w:sz w:val="27"/>
            <w:szCs w:val="27"/>
            <w:lang/>
          </w:rPr>
          <w:fldChar w:fldCharType="separate"/>
        </w:r>
        <w:r w:rsidRPr="00D53A98">
          <w:rPr>
            <w:rFonts w:ascii="Open Sans" w:eastAsia="Times New Roman" w:hAnsi="Open Sans" w:cs="Times New Roman"/>
            <w:color w:val="000000" w:themeColor="text1"/>
            <w:sz w:val="27"/>
            <w:lang/>
          </w:rPr>
          <w:t>CPU</w:t>
        </w:r>
        <w:r w:rsidRPr="00D53A98">
          <w:rPr>
            <w:rFonts w:ascii="Open Sans" w:eastAsia="Times New Roman" w:hAnsi="Open Sans" w:cs="Times New Roman"/>
            <w:color w:val="000000" w:themeColor="text1"/>
            <w:sz w:val="27"/>
            <w:szCs w:val="27"/>
            <w:lang/>
          </w:rPr>
          <w:fldChar w:fldCharType="end"/>
        </w:r>
        <w:r w:rsidRPr="00D53A98">
          <w:rPr>
            <w:rFonts w:ascii="Open Sans" w:eastAsia="Times New Roman" w:hAnsi="Open Sans" w:cs="Times New Roman"/>
            <w:color w:val="000000" w:themeColor="text1"/>
            <w:sz w:val="27"/>
            <w:szCs w:val="27"/>
            <w:lang/>
          </w:rPr>
          <w:t xml:space="preserve">. Instead, </w:t>
        </w:r>
        <w:r w:rsidRPr="00D53A98">
          <w:rPr>
            <w:rFonts w:ascii="Open Sans" w:eastAsia="Times New Roman" w:hAnsi="Open Sans" w:cs="Times New Roman"/>
            <w:color w:val="000000" w:themeColor="text1"/>
            <w:sz w:val="27"/>
            <w:szCs w:val="27"/>
            <w:lang/>
          </w:rPr>
          <w:fldChar w:fldCharType="begin"/>
        </w:r>
        <w:r w:rsidRPr="00D53A98">
          <w:rPr>
            <w:rFonts w:ascii="Open Sans" w:eastAsia="Times New Roman" w:hAnsi="Open Sans" w:cs="Times New Roman"/>
            <w:color w:val="000000" w:themeColor="text1"/>
            <w:sz w:val="27"/>
            <w:szCs w:val="27"/>
            <w:lang/>
          </w:rPr>
          <w:instrText xml:space="preserve"> HYPERLINK "https://techterms.com/definition/data" </w:instrText>
        </w:r>
        <w:r w:rsidRPr="00D53A98">
          <w:rPr>
            <w:rFonts w:ascii="Open Sans" w:eastAsia="Times New Roman" w:hAnsi="Open Sans" w:cs="Times New Roman"/>
            <w:color w:val="000000" w:themeColor="text1"/>
            <w:sz w:val="27"/>
            <w:szCs w:val="27"/>
            <w:lang/>
          </w:rPr>
          <w:fldChar w:fldCharType="separate"/>
        </w:r>
        <w:r w:rsidRPr="00D53A98">
          <w:rPr>
            <w:rFonts w:ascii="Open Sans" w:eastAsia="Times New Roman" w:hAnsi="Open Sans" w:cs="Times New Roman"/>
            <w:color w:val="000000" w:themeColor="text1"/>
            <w:sz w:val="27"/>
            <w:lang/>
          </w:rPr>
          <w:t>data</w:t>
        </w:r>
        <w:r w:rsidRPr="00D53A98">
          <w:rPr>
            <w:rFonts w:ascii="Open Sans" w:eastAsia="Times New Roman" w:hAnsi="Open Sans" w:cs="Times New Roman"/>
            <w:color w:val="000000" w:themeColor="text1"/>
            <w:sz w:val="27"/>
            <w:szCs w:val="27"/>
            <w:lang/>
          </w:rPr>
          <w:fldChar w:fldCharType="end"/>
        </w:r>
        <w:r w:rsidRPr="00D53A98">
          <w:rPr>
            <w:rFonts w:ascii="Open Sans" w:eastAsia="Times New Roman" w:hAnsi="Open Sans" w:cs="Times New Roman"/>
            <w:color w:val="000000" w:themeColor="text1"/>
            <w:sz w:val="27"/>
            <w:szCs w:val="27"/>
            <w:lang/>
          </w:rPr>
          <w:t xml:space="preserve"> accessed from secondary memory is first loaded into </w:t>
        </w:r>
        <w:r w:rsidRPr="00D53A98">
          <w:rPr>
            <w:rFonts w:ascii="Open Sans" w:eastAsia="Times New Roman" w:hAnsi="Open Sans" w:cs="Times New Roman"/>
            <w:color w:val="000000" w:themeColor="text1"/>
            <w:sz w:val="27"/>
            <w:szCs w:val="27"/>
            <w:lang/>
          </w:rPr>
          <w:fldChar w:fldCharType="begin"/>
        </w:r>
        <w:r w:rsidRPr="00D53A98">
          <w:rPr>
            <w:rFonts w:ascii="Open Sans" w:eastAsia="Times New Roman" w:hAnsi="Open Sans" w:cs="Times New Roman"/>
            <w:color w:val="000000" w:themeColor="text1"/>
            <w:sz w:val="27"/>
            <w:szCs w:val="27"/>
            <w:lang/>
          </w:rPr>
          <w:instrText xml:space="preserve"> HYPERLINK "https://techterms.com/definition/ram" </w:instrText>
        </w:r>
        <w:r w:rsidRPr="00D53A98">
          <w:rPr>
            <w:rFonts w:ascii="Open Sans" w:eastAsia="Times New Roman" w:hAnsi="Open Sans" w:cs="Times New Roman"/>
            <w:color w:val="000000" w:themeColor="text1"/>
            <w:sz w:val="27"/>
            <w:szCs w:val="27"/>
            <w:lang/>
          </w:rPr>
          <w:fldChar w:fldCharType="separate"/>
        </w:r>
        <w:r w:rsidRPr="00D53A98">
          <w:rPr>
            <w:rFonts w:ascii="Open Sans" w:eastAsia="Times New Roman" w:hAnsi="Open Sans" w:cs="Times New Roman"/>
            <w:color w:val="000000" w:themeColor="text1"/>
            <w:sz w:val="27"/>
            <w:lang/>
          </w:rPr>
          <w:t>RAM</w:t>
        </w:r>
        <w:r w:rsidRPr="00D53A98">
          <w:rPr>
            <w:rFonts w:ascii="Open Sans" w:eastAsia="Times New Roman" w:hAnsi="Open Sans" w:cs="Times New Roman"/>
            <w:color w:val="000000" w:themeColor="text1"/>
            <w:sz w:val="27"/>
            <w:szCs w:val="27"/>
            <w:lang/>
          </w:rPr>
          <w:fldChar w:fldCharType="end"/>
        </w:r>
        <w:r w:rsidRPr="00D53A98">
          <w:rPr>
            <w:rFonts w:ascii="Open Sans" w:eastAsia="Times New Roman" w:hAnsi="Open Sans" w:cs="Times New Roman"/>
            <w:color w:val="000000" w:themeColor="text1"/>
            <w:sz w:val="27"/>
            <w:szCs w:val="27"/>
            <w:lang/>
          </w:rPr>
          <w:t xml:space="preserve"> and is then sent to the </w:t>
        </w:r>
        <w:r w:rsidRPr="00D53A98">
          <w:rPr>
            <w:rFonts w:ascii="Open Sans" w:eastAsia="Times New Roman" w:hAnsi="Open Sans" w:cs="Times New Roman"/>
            <w:color w:val="000000" w:themeColor="text1"/>
            <w:sz w:val="27"/>
            <w:szCs w:val="27"/>
            <w:lang/>
          </w:rPr>
          <w:fldChar w:fldCharType="begin"/>
        </w:r>
        <w:r w:rsidRPr="00D53A98">
          <w:rPr>
            <w:rFonts w:ascii="Open Sans" w:eastAsia="Times New Roman" w:hAnsi="Open Sans" w:cs="Times New Roman"/>
            <w:color w:val="000000" w:themeColor="text1"/>
            <w:sz w:val="27"/>
            <w:szCs w:val="27"/>
            <w:lang/>
          </w:rPr>
          <w:instrText xml:space="preserve"> HYPERLINK "https://techterms.com/definition/processor" </w:instrText>
        </w:r>
        <w:r w:rsidRPr="00D53A98">
          <w:rPr>
            <w:rFonts w:ascii="Open Sans" w:eastAsia="Times New Roman" w:hAnsi="Open Sans" w:cs="Times New Roman"/>
            <w:color w:val="000000" w:themeColor="text1"/>
            <w:sz w:val="27"/>
            <w:szCs w:val="27"/>
            <w:lang/>
          </w:rPr>
          <w:fldChar w:fldCharType="separate"/>
        </w:r>
        <w:r w:rsidRPr="00D53A98">
          <w:rPr>
            <w:rFonts w:ascii="Open Sans" w:eastAsia="Times New Roman" w:hAnsi="Open Sans" w:cs="Times New Roman"/>
            <w:color w:val="000000" w:themeColor="text1"/>
            <w:sz w:val="27"/>
            <w:lang/>
          </w:rPr>
          <w:t>processor</w:t>
        </w:r>
        <w:r w:rsidRPr="00D53A98">
          <w:rPr>
            <w:rFonts w:ascii="Open Sans" w:eastAsia="Times New Roman" w:hAnsi="Open Sans" w:cs="Times New Roman"/>
            <w:color w:val="000000" w:themeColor="text1"/>
            <w:sz w:val="27"/>
            <w:szCs w:val="27"/>
            <w:lang/>
          </w:rPr>
          <w:fldChar w:fldCharType="end"/>
        </w:r>
        <w:r w:rsidRPr="00D53A98">
          <w:rPr>
            <w:rFonts w:ascii="Open Sans" w:eastAsia="Times New Roman" w:hAnsi="Open Sans" w:cs="Times New Roman"/>
            <w:color w:val="000000" w:themeColor="text1"/>
            <w:sz w:val="27"/>
            <w:szCs w:val="27"/>
            <w:lang/>
          </w:rPr>
          <w:t xml:space="preserve">. The RAM plays an important intermediate role, since it provides much faster data access speeds than secondary memory. By loading software </w:t>
        </w:r>
        <w:r w:rsidRPr="00D53A98">
          <w:rPr>
            <w:rFonts w:ascii="Open Sans" w:eastAsia="Times New Roman" w:hAnsi="Open Sans" w:cs="Times New Roman"/>
            <w:color w:val="000000" w:themeColor="text1"/>
            <w:sz w:val="27"/>
            <w:szCs w:val="27"/>
            <w:lang/>
          </w:rPr>
          <w:fldChar w:fldCharType="begin"/>
        </w:r>
        <w:r w:rsidRPr="00D53A98">
          <w:rPr>
            <w:rFonts w:ascii="Open Sans" w:eastAsia="Times New Roman" w:hAnsi="Open Sans" w:cs="Times New Roman"/>
            <w:color w:val="000000" w:themeColor="text1"/>
            <w:sz w:val="27"/>
            <w:szCs w:val="27"/>
            <w:lang/>
          </w:rPr>
          <w:instrText xml:space="preserve"> HYPERLINK "https://techterms.com/definition/program" </w:instrText>
        </w:r>
        <w:r w:rsidRPr="00D53A98">
          <w:rPr>
            <w:rFonts w:ascii="Open Sans" w:eastAsia="Times New Roman" w:hAnsi="Open Sans" w:cs="Times New Roman"/>
            <w:color w:val="000000" w:themeColor="text1"/>
            <w:sz w:val="27"/>
            <w:szCs w:val="27"/>
            <w:lang/>
          </w:rPr>
          <w:fldChar w:fldCharType="separate"/>
        </w:r>
        <w:r w:rsidRPr="00D53A98">
          <w:rPr>
            <w:rFonts w:ascii="Open Sans" w:eastAsia="Times New Roman" w:hAnsi="Open Sans" w:cs="Times New Roman"/>
            <w:color w:val="000000" w:themeColor="text1"/>
            <w:sz w:val="27"/>
            <w:lang/>
          </w:rPr>
          <w:t>programs</w:t>
        </w:r>
        <w:r w:rsidRPr="00D53A98">
          <w:rPr>
            <w:rFonts w:ascii="Open Sans" w:eastAsia="Times New Roman" w:hAnsi="Open Sans" w:cs="Times New Roman"/>
            <w:color w:val="000000" w:themeColor="text1"/>
            <w:sz w:val="27"/>
            <w:szCs w:val="27"/>
            <w:lang/>
          </w:rPr>
          <w:fldChar w:fldCharType="end"/>
        </w:r>
        <w:r w:rsidRPr="00D53A98">
          <w:rPr>
            <w:rFonts w:ascii="Open Sans" w:eastAsia="Times New Roman" w:hAnsi="Open Sans" w:cs="Times New Roman"/>
            <w:color w:val="000000" w:themeColor="text1"/>
            <w:sz w:val="27"/>
            <w:szCs w:val="27"/>
            <w:lang/>
          </w:rPr>
          <w:t xml:space="preserve"> and </w:t>
        </w:r>
        <w:r w:rsidRPr="00D53A98">
          <w:rPr>
            <w:rFonts w:ascii="Open Sans" w:eastAsia="Times New Roman" w:hAnsi="Open Sans" w:cs="Times New Roman"/>
            <w:color w:val="000000" w:themeColor="text1"/>
            <w:sz w:val="27"/>
            <w:szCs w:val="27"/>
            <w:lang/>
          </w:rPr>
          <w:fldChar w:fldCharType="begin"/>
        </w:r>
        <w:r w:rsidRPr="00D53A98">
          <w:rPr>
            <w:rFonts w:ascii="Open Sans" w:eastAsia="Times New Roman" w:hAnsi="Open Sans" w:cs="Times New Roman"/>
            <w:color w:val="000000" w:themeColor="text1"/>
            <w:sz w:val="27"/>
            <w:szCs w:val="27"/>
            <w:lang/>
          </w:rPr>
          <w:instrText xml:space="preserve"> HYPERLINK "https://techterms.com/definition/file" </w:instrText>
        </w:r>
        <w:r w:rsidRPr="00D53A98">
          <w:rPr>
            <w:rFonts w:ascii="Open Sans" w:eastAsia="Times New Roman" w:hAnsi="Open Sans" w:cs="Times New Roman"/>
            <w:color w:val="000000" w:themeColor="text1"/>
            <w:sz w:val="27"/>
            <w:szCs w:val="27"/>
            <w:lang/>
          </w:rPr>
          <w:fldChar w:fldCharType="separate"/>
        </w:r>
        <w:r w:rsidRPr="00D53A98">
          <w:rPr>
            <w:rFonts w:ascii="Open Sans" w:eastAsia="Times New Roman" w:hAnsi="Open Sans" w:cs="Times New Roman"/>
            <w:color w:val="000000" w:themeColor="text1"/>
            <w:sz w:val="27"/>
            <w:lang/>
          </w:rPr>
          <w:t>files</w:t>
        </w:r>
        <w:r w:rsidRPr="00D53A98">
          <w:rPr>
            <w:rFonts w:ascii="Open Sans" w:eastAsia="Times New Roman" w:hAnsi="Open Sans" w:cs="Times New Roman"/>
            <w:color w:val="000000" w:themeColor="text1"/>
            <w:sz w:val="27"/>
            <w:szCs w:val="27"/>
            <w:lang/>
          </w:rPr>
          <w:fldChar w:fldCharType="end"/>
        </w:r>
        <w:r w:rsidRPr="00D53A98">
          <w:rPr>
            <w:rFonts w:ascii="Open Sans" w:eastAsia="Times New Roman" w:hAnsi="Open Sans" w:cs="Times New Roman"/>
            <w:color w:val="000000" w:themeColor="text1"/>
            <w:sz w:val="27"/>
            <w:szCs w:val="27"/>
            <w:lang/>
          </w:rPr>
          <w:t xml:space="preserve"> into primary memory, computers can process data much more quickly.</w:t>
        </w:r>
      </w:ins>
    </w:p>
    <w:p w:rsidR="00D53A98" w:rsidRPr="00D53A98" w:rsidRDefault="00D53A98" w:rsidP="00D53A98">
      <w:pPr>
        <w:shd w:val="clear" w:color="auto" w:fill="FFFFFF"/>
        <w:spacing w:before="225" w:line="240" w:lineRule="auto"/>
        <w:jc w:val="both"/>
        <w:rPr>
          <w:ins w:id="4" w:author="Unknown"/>
          <w:rFonts w:ascii="Open Sans" w:eastAsia="Times New Roman" w:hAnsi="Open Sans" w:cs="Times New Roman"/>
          <w:color w:val="000000" w:themeColor="text1"/>
          <w:sz w:val="27"/>
          <w:szCs w:val="27"/>
          <w:lang/>
        </w:rPr>
      </w:pPr>
      <w:ins w:id="5" w:author="Unknown">
        <w:r w:rsidRPr="00D53A98">
          <w:rPr>
            <w:rFonts w:ascii="Open Sans" w:eastAsia="Times New Roman" w:hAnsi="Open Sans" w:cs="Times New Roman"/>
            <w:color w:val="000000" w:themeColor="text1"/>
            <w:sz w:val="27"/>
            <w:szCs w:val="27"/>
            <w:lang/>
          </w:rPr>
          <w:t xml:space="preserve">While secondary memory is much slower than primary memory, it typically offers far greater storage capacity. For example, a computer may have a one </w:t>
        </w:r>
        <w:r w:rsidRPr="00D53A98">
          <w:rPr>
            <w:rFonts w:ascii="Open Sans" w:eastAsia="Times New Roman" w:hAnsi="Open Sans" w:cs="Times New Roman"/>
            <w:color w:val="000000" w:themeColor="text1"/>
            <w:sz w:val="27"/>
            <w:szCs w:val="27"/>
            <w:lang/>
          </w:rPr>
          <w:fldChar w:fldCharType="begin"/>
        </w:r>
        <w:r w:rsidRPr="00D53A98">
          <w:rPr>
            <w:rFonts w:ascii="Open Sans" w:eastAsia="Times New Roman" w:hAnsi="Open Sans" w:cs="Times New Roman"/>
            <w:color w:val="000000" w:themeColor="text1"/>
            <w:sz w:val="27"/>
            <w:szCs w:val="27"/>
            <w:lang/>
          </w:rPr>
          <w:instrText xml:space="preserve"> HYPERLINK "https://techterms.com/definition/terabyte" </w:instrText>
        </w:r>
        <w:r w:rsidRPr="00D53A98">
          <w:rPr>
            <w:rFonts w:ascii="Open Sans" w:eastAsia="Times New Roman" w:hAnsi="Open Sans" w:cs="Times New Roman"/>
            <w:color w:val="000000" w:themeColor="text1"/>
            <w:sz w:val="27"/>
            <w:szCs w:val="27"/>
            <w:lang/>
          </w:rPr>
          <w:fldChar w:fldCharType="separate"/>
        </w:r>
        <w:r w:rsidRPr="00D53A98">
          <w:rPr>
            <w:rFonts w:ascii="Open Sans" w:eastAsia="Times New Roman" w:hAnsi="Open Sans" w:cs="Times New Roman"/>
            <w:color w:val="000000" w:themeColor="text1"/>
            <w:sz w:val="27"/>
            <w:lang/>
          </w:rPr>
          <w:t>terabyte</w:t>
        </w:r>
        <w:r w:rsidRPr="00D53A98">
          <w:rPr>
            <w:rFonts w:ascii="Open Sans" w:eastAsia="Times New Roman" w:hAnsi="Open Sans" w:cs="Times New Roman"/>
            <w:color w:val="000000" w:themeColor="text1"/>
            <w:sz w:val="27"/>
            <w:szCs w:val="27"/>
            <w:lang/>
          </w:rPr>
          <w:fldChar w:fldCharType="end"/>
        </w:r>
        <w:r w:rsidRPr="00D53A98">
          <w:rPr>
            <w:rFonts w:ascii="Open Sans" w:eastAsia="Times New Roman" w:hAnsi="Open Sans" w:cs="Times New Roman"/>
            <w:color w:val="000000" w:themeColor="text1"/>
            <w:sz w:val="27"/>
            <w:szCs w:val="27"/>
            <w:lang/>
          </w:rPr>
          <w:t xml:space="preserve"> hard drive, but only 16 </w:t>
        </w:r>
        <w:r w:rsidRPr="00D53A98">
          <w:rPr>
            <w:rFonts w:ascii="Open Sans" w:eastAsia="Times New Roman" w:hAnsi="Open Sans" w:cs="Times New Roman"/>
            <w:color w:val="000000" w:themeColor="text1"/>
            <w:sz w:val="27"/>
            <w:szCs w:val="27"/>
            <w:lang/>
          </w:rPr>
          <w:fldChar w:fldCharType="begin"/>
        </w:r>
        <w:r w:rsidRPr="00D53A98">
          <w:rPr>
            <w:rFonts w:ascii="Open Sans" w:eastAsia="Times New Roman" w:hAnsi="Open Sans" w:cs="Times New Roman"/>
            <w:color w:val="000000" w:themeColor="text1"/>
            <w:sz w:val="27"/>
            <w:szCs w:val="27"/>
            <w:lang/>
          </w:rPr>
          <w:instrText xml:space="preserve"> HYPERLINK "https://techterms.com/definition/gigabyte" </w:instrText>
        </w:r>
        <w:r w:rsidRPr="00D53A98">
          <w:rPr>
            <w:rFonts w:ascii="Open Sans" w:eastAsia="Times New Roman" w:hAnsi="Open Sans" w:cs="Times New Roman"/>
            <w:color w:val="000000" w:themeColor="text1"/>
            <w:sz w:val="27"/>
            <w:szCs w:val="27"/>
            <w:lang/>
          </w:rPr>
          <w:fldChar w:fldCharType="separate"/>
        </w:r>
        <w:r w:rsidRPr="00D53A98">
          <w:rPr>
            <w:rFonts w:ascii="Open Sans" w:eastAsia="Times New Roman" w:hAnsi="Open Sans" w:cs="Times New Roman"/>
            <w:color w:val="000000" w:themeColor="text1"/>
            <w:sz w:val="27"/>
            <w:lang/>
          </w:rPr>
          <w:t>gigabytes</w:t>
        </w:r>
        <w:r w:rsidRPr="00D53A98">
          <w:rPr>
            <w:rFonts w:ascii="Open Sans" w:eastAsia="Times New Roman" w:hAnsi="Open Sans" w:cs="Times New Roman"/>
            <w:color w:val="000000" w:themeColor="text1"/>
            <w:sz w:val="27"/>
            <w:szCs w:val="27"/>
            <w:lang/>
          </w:rPr>
          <w:fldChar w:fldCharType="end"/>
        </w:r>
        <w:r w:rsidRPr="00D53A98">
          <w:rPr>
            <w:rFonts w:ascii="Open Sans" w:eastAsia="Times New Roman" w:hAnsi="Open Sans" w:cs="Times New Roman"/>
            <w:color w:val="000000" w:themeColor="text1"/>
            <w:sz w:val="27"/>
            <w:szCs w:val="27"/>
            <w:lang/>
          </w:rPr>
          <w:t xml:space="preserve"> of RAM. That means the computer has roughly 64 times more secondary memory than primary memory. Additionally, secondary memory is non-volatile, meaning it retains its data with or without electrical power. RAM, on the other hand, is erased when a computer is shut down or restarted. Therefore, secondary memory is used to store "permanent data," such as the </w:t>
        </w:r>
        <w:r w:rsidRPr="00D53A98">
          <w:rPr>
            <w:rFonts w:ascii="Open Sans" w:eastAsia="Times New Roman" w:hAnsi="Open Sans" w:cs="Times New Roman"/>
            <w:color w:val="000000" w:themeColor="text1"/>
            <w:sz w:val="27"/>
            <w:szCs w:val="27"/>
            <w:lang/>
          </w:rPr>
          <w:fldChar w:fldCharType="begin"/>
        </w:r>
        <w:r w:rsidRPr="00D53A98">
          <w:rPr>
            <w:rFonts w:ascii="Open Sans" w:eastAsia="Times New Roman" w:hAnsi="Open Sans" w:cs="Times New Roman"/>
            <w:color w:val="000000" w:themeColor="text1"/>
            <w:sz w:val="27"/>
            <w:szCs w:val="27"/>
            <w:lang/>
          </w:rPr>
          <w:instrText xml:space="preserve"> HYPERLINK "https://techterms.com/definition/operating_system" </w:instrText>
        </w:r>
        <w:r w:rsidRPr="00D53A98">
          <w:rPr>
            <w:rFonts w:ascii="Open Sans" w:eastAsia="Times New Roman" w:hAnsi="Open Sans" w:cs="Times New Roman"/>
            <w:color w:val="000000" w:themeColor="text1"/>
            <w:sz w:val="27"/>
            <w:szCs w:val="27"/>
            <w:lang/>
          </w:rPr>
          <w:fldChar w:fldCharType="separate"/>
        </w:r>
        <w:r w:rsidRPr="00D53A98">
          <w:rPr>
            <w:rFonts w:ascii="Open Sans" w:eastAsia="Times New Roman" w:hAnsi="Open Sans" w:cs="Times New Roman"/>
            <w:color w:val="000000" w:themeColor="text1"/>
            <w:sz w:val="27"/>
            <w:lang/>
          </w:rPr>
          <w:t>operating system</w:t>
        </w:r>
        <w:r w:rsidRPr="00D53A98">
          <w:rPr>
            <w:rFonts w:ascii="Open Sans" w:eastAsia="Times New Roman" w:hAnsi="Open Sans" w:cs="Times New Roman"/>
            <w:color w:val="000000" w:themeColor="text1"/>
            <w:sz w:val="27"/>
            <w:szCs w:val="27"/>
            <w:lang/>
          </w:rPr>
          <w:fldChar w:fldCharType="end"/>
        </w:r>
        <w:r w:rsidRPr="00D53A98">
          <w:rPr>
            <w:rFonts w:ascii="Open Sans" w:eastAsia="Times New Roman" w:hAnsi="Open Sans" w:cs="Times New Roman"/>
            <w:color w:val="000000" w:themeColor="text1"/>
            <w:sz w:val="27"/>
            <w:szCs w:val="27"/>
            <w:lang/>
          </w:rPr>
          <w:t xml:space="preserve">, </w:t>
        </w:r>
        <w:r w:rsidRPr="00D53A98">
          <w:rPr>
            <w:rFonts w:ascii="Open Sans" w:eastAsia="Times New Roman" w:hAnsi="Open Sans" w:cs="Times New Roman"/>
            <w:color w:val="000000" w:themeColor="text1"/>
            <w:sz w:val="27"/>
            <w:szCs w:val="27"/>
            <w:lang/>
          </w:rPr>
          <w:fldChar w:fldCharType="begin"/>
        </w:r>
        <w:r w:rsidRPr="00D53A98">
          <w:rPr>
            <w:rFonts w:ascii="Open Sans" w:eastAsia="Times New Roman" w:hAnsi="Open Sans" w:cs="Times New Roman"/>
            <w:color w:val="000000" w:themeColor="text1"/>
            <w:sz w:val="27"/>
            <w:szCs w:val="27"/>
            <w:lang/>
          </w:rPr>
          <w:instrText xml:space="preserve"> HYPERLINK "https://techterms.com/definition/application" </w:instrText>
        </w:r>
        <w:r w:rsidRPr="00D53A98">
          <w:rPr>
            <w:rFonts w:ascii="Open Sans" w:eastAsia="Times New Roman" w:hAnsi="Open Sans" w:cs="Times New Roman"/>
            <w:color w:val="000000" w:themeColor="text1"/>
            <w:sz w:val="27"/>
            <w:szCs w:val="27"/>
            <w:lang/>
          </w:rPr>
          <w:fldChar w:fldCharType="separate"/>
        </w:r>
        <w:r w:rsidRPr="00D53A98">
          <w:rPr>
            <w:rFonts w:ascii="Open Sans" w:eastAsia="Times New Roman" w:hAnsi="Open Sans" w:cs="Times New Roman"/>
            <w:color w:val="000000" w:themeColor="text1"/>
            <w:sz w:val="27"/>
            <w:lang/>
          </w:rPr>
          <w:t>applications</w:t>
        </w:r>
        <w:r w:rsidRPr="00D53A98">
          <w:rPr>
            <w:rFonts w:ascii="Open Sans" w:eastAsia="Times New Roman" w:hAnsi="Open Sans" w:cs="Times New Roman"/>
            <w:color w:val="000000" w:themeColor="text1"/>
            <w:sz w:val="27"/>
            <w:szCs w:val="27"/>
            <w:lang/>
          </w:rPr>
          <w:fldChar w:fldCharType="end"/>
        </w:r>
        <w:r w:rsidRPr="00D53A98">
          <w:rPr>
            <w:rFonts w:ascii="Open Sans" w:eastAsia="Times New Roman" w:hAnsi="Open Sans" w:cs="Times New Roman"/>
            <w:color w:val="000000" w:themeColor="text1"/>
            <w:sz w:val="27"/>
            <w:szCs w:val="27"/>
            <w:lang/>
          </w:rPr>
          <w:t>, and user files.</w:t>
        </w:r>
      </w:ins>
    </w:p>
    <w:p w:rsidR="006D20CC" w:rsidRPr="00D53A98" w:rsidRDefault="006D20CC" w:rsidP="00D53A98">
      <w:pPr>
        <w:jc w:val="both"/>
        <w:rPr>
          <w:color w:val="000000" w:themeColor="text1"/>
        </w:rPr>
      </w:pPr>
    </w:p>
    <w:sectPr w:rsidR="006D20CC" w:rsidRPr="00D53A98" w:rsidSect="00752344">
      <w:pgSz w:w="12240" w:h="15840"/>
      <w:pgMar w:top="1440" w:right="1440" w:bottom="1440" w:left="1440" w:header="1440" w:footer="144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Open Sa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56623"/>
    <w:multiLevelType w:val="multilevel"/>
    <w:tmpl w:val="592C3F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612E0D"/>
    <w:multiLevelType w:val="multilevel"/>
    <w:tmpl w:val="E03293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AA6344"/>
    <w:multiLevelType w:val="multilevel"/>
    <w:tmpl w:val="1100A7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1D29"/>
    <w:rsid w:val="003533D6"/>
    <w:rsid w:val="0053151F"/>
    <w:rsid w:val="00581D29"/>
    <w:rsid w:val="006D20CC"/>
    <w:rsid w:val="007D45B4"/>
    <w:rsid w:val="009168BA"/>
    <w:rsid w:val="00D53A98"/>
    <w:rsid w:val="00D769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0CC"/>
  </w:style>
  <w:style w:type="paragraph" w:styleId="Heading1">
    <w:name w:val="heading 1"/>
    <w:basedOn w:val="Normal"/>
    <w:link w:val="Heading1Char"/>
    <w:uiPriority w:val="9"/>
    <w:qFormat/>
    <w:rsid w:val="00D53A98"/>
    <w:pPr>
      <w:spacing w:before="450" w:after="450" w:line="240" w:lineRule="auto"/>
      <w:outlineLvl w:val="0"/>
    </w:pPr>
    <w:rPr>
      <w:rFonts w:ascii="Times New Roman" w:eastAsia="Times New Roman" w:hAnsi="Times New Roman" w:cs="Times New Roman"/>
      <w:kern w:val="36"/>
      <w:sz w:val="90"/>
      <w:szCs w:val="9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8BA"/>
    <w:pPr>
      <w:spacing w:before="360" w:after="360" w:line="367" w:lineRule="atLeast"/>
    </w:pPr>
    <w:rPr>
      <w:rFonts w:ascii="Times New Roman" w:eastAsia="Times New Roman" w:hAnsi="Times New Roman" w:cs="Times New Roman"/>
      <w:color w:val="666666"/>
      <w:sz w:val="23"/>
      <w:szCs w:val="23"/>
    </w:rPr>
  </w:style>
  <w:style w:type="character" w:customStyle="1" w:styleId="Heading1Char">
    <w:name w:val="Heading 1 Char"/>
    <w:basedOn w:val="DefaultParagraphFont"/>
    <w:link w:val="Heading1"/>
    <w:uiPriority w:val="9"/>
    <w:rsid w:val="00D53A98"/>
    <w:rPr>
      <w:rFonts w:ascii="Times New Roman" w:eastAsia="Times New Roman" w:hAnsi="Times New Roman" w:cs="Times New Roman"/>
      <w:kern w:val="36"/>
      <w:sz w:val="90"/>
      <w:szCs w:val="90"/>
    </w:rPr>
  </w:style>
  <w:style w:type="character" w:styleId="Hyperlink">
    <w:name w:val="Hyperlink"/>
    <w:basedOn w:val="DefaultParagraphFont"/>
    <w:uiPriority w:val="99"/>
    <w:semiHidden/>
    <w:unhideWhenUsed/>
    <w:rsid w:val="00D53A98"/>
    <w:rPr>
      <w:strike w:val="0"/>
      <w:dstrike w:val="0"/>
      <w:color w:val="039BE5"/>
      <w:u w:val="none"/>
      <w:effect w:val="none"/>
    </w:rPr>
  </w:style>
</w:styles>
</file>

<file path=word/webSettings.xml><?xml version="1.0" encoding="utf-8"?>
<w:webSettings xmlns:r="http://schemas.openxmlformats.org/officeDocument/2006/relationships" xmlns:w="http://schemas.openxmlformats.org/wordprocessingml/2006/main">
  <w:divs>
    <w:div w:id="720518455">
      <w:bodyDiv w:val="1"/>
      <w:marLeft w:val="0"/>
      <w:marRight w:val="0"/>
      <w:marTop w:val="0"/>
      <w:marBottom w:val="0"/>
      <w:divBdr>
        <w:top w:val="single" w:sz="12" w:space="0" w:color="A030A0"/>
        <w:left w:val="single" w:sz="12" w:space="0" w:color="A030A0"/>
        <w:bottom w:val="single" w:sz="12" w:space="0" w:color="A030A0"/>
        <w:right w:val="single" w:sz="12" w:space="0" w:color="A030A0"/>
      </w:divBdr>
      <w:divsChild>
        <w:div w:id="1130706909">
          <w:marLeft w:val="360"/>
          <w:marRight w:val="360"/>
          <w:marTop w:val="360"/>
          <w:marBottom w:val="360"/>
          <w:divBdr>
            <w:top w:val="single" w:sz="12" w:space="0" w:color="A030A0"/>
            <w:left w:val="single" w:sz="12" w:space="0" w:color="A030A0"/>
            <w:bottom w:val="single" w:sz="12" w:space="0" w:color="A030A0"/>
            <w:right w:val="single" w:sz="12" w:space="0" w:color="A030A0"/>
          </w:divBdr>
          <w:divsChild>
            <w:div w:id="707603879">
              <w:marLeft w:val="0"/>
              <w:marRight w:val="0"/>
              <w:marTop w:val="0"/>
              <w:marBottom w:val="0"/>
              <w:divBdr>
                <w:top w:val="none" w:sz="0" w:space="0" w:color="auto"/>
                <w:left w:val="none" w:sz="0" w:space="0" w:color="auto"/>
                <w:bottom w:val="none" w:sz="0" w:space="0" w:color="auto"/>
                <w:right w:val="none" w:sz="0" w:space="0" w:color="auto"/>
              </w:divBdr>
            </w:div>
            <w:div w:id="19533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8222">
      <w:bodyDiv w:val="1"/>
      <w:marLeft w:val="0"/>
      <w:marRight w:val="0"/>
      <w:marTop w:val="0"/>
      <w:marBottom w:val="0"/>
      <w:divBdr>
        <w:top w:val="none" w:sz="0" w:space="0" w:color="auto"/>
        <w:left w:val="none" w:sz="0" w:space="0" w:color="auto"/>
        <w:bottom w:val="none" w:sz="0" w:space="0" w:color="auto"/>
        <w:right w:val="none" w:sz="0" w:space="0" w:color="auto"/>
      </w:divBdr>
      <w:divsChild>
        <w:div w:id="1722174675">
          <w:marLeft w:val="0"/>
          <w:marRight w:val="0"/>
          <w:marTop w:val="0"/>
          <w:marBottom w:val="0"/>
          <w:divBdr>
            <w:top w:val="none" w:sz="0" w:space="0" w:color="auto"/>
            <w:left w:val="none" w:sz="0" w:space="0" w:color="auto"/>
            <w:bottom w:val="none" w:sz="0" w:space="0" w:color="auto"/>
            <w:right w:val="none" w:sz="0" w:space="0" w:color="auto"/>
          </w:divBdr>
          <w:divsChild>
            <w:div w:id="1104810201">
              <w:marLeft w:val="300"/>
              <w:marRight w:val="300"/>
              <w:marTop w:val="300"/>
              <w:marBottom w:val="0"/>
              <w:divBdr>
                <w:top w:val="none" w:sz="0" w:space="0" w:color="auto"/>
                <w:left w:val="none" w:sz="0" w:space="0" w:color="auto"/>
                <w:bottom w:val="none" w:sz="0" w:space="0" w:color="auto"/>
                <w:right w:val="none" w:sz="0" w:space="0" w:color="auto"/>
              </w:divBdr>
              <w:divsChild>
                <w:div w:id="1885174657">
                  <w:marLeft w:val="300"/>
                  <w:marRight w:val="300"/>
                  <w:marTop w:val="0"/>
                  <w:marBottom w:val="0"/>
                  <w:divBdr>
                    <w:top w:val="none" w:sz="0" w:space="0" w:color="auto"/>
                    <w:left w:val="none" w:sz="0" w:space="0" w:color="auto"/>
                    <w:bottom w:val="none" w:sz="0" w:space="0" w:color="auto"/>
                    <w:right w:val="none" w:sz="0" w:space="0" w:color="auto"/>
                  </w:divBdr>
                  <w:divsChild>
                    <w:div w:id="1437410266">
                      <w:marLeft w:val="0"/>
                      <w:marRight w:val="0"/>
                      <w:marTop w:val="0"/>
                      <w:marBottom w:val="0"/>
                      <w:divBdr>
                        <w:top w:val="none" w:sz="0" w:space="0" w:color="auto"/>
                        <w:left w:val="none" w:sz="0" w:space="0" w:color="auto"/>
                        <w:bottom w:val="none" w:sz="0" w:space="0" w:color="auto"/>
                        <w:right w:val="none" w:sz="0" w:space="0" w:color="auto"/>
                      </w:divBdr>
                      <w:divsChild>
                        <w:div w:id="15750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682325">
      <w:bodyDiv w:val="1"/>
      <w:marLeft w:val="0"/>
      <w:marRight w:val="0"/>
      <w:marTop w:val="0"/>
      <w:marBottom w:val="0"/>
      <w:divBdr>
        <w:top w:val="none" w:sz="0" w:space="0" w:color="auto"/>
        <w:left w:val="none" w:sz="0" w:space="0" w:color="auto"/>
        <w:bottom w:val="none" w:sz="0" w:space="0" w:color="auto"/>
        <w:right w:val="none" w:sz="0" w:space="0" w:color="auto"/>
      </w:divBdr>
      <w:divsChild>
        <w:div w:id="1960262079">
          <w:marLeft w:val="0"/>
          <w:marRight w:val="0"/>
          <w:marTop w:val="0"/>
          <w:marBottom w:val="0"/>
          <w:divBdr>
            <w:top w:val="none" w:sz="0" w:space="0" w:color="auto"/>
            <w:left w:val="none" w:sz="0" w:space="0" w:color="auto"/>
            <w:bottom w:val="none" w:sz="0" w:space="0" w:color="auto"/>
            <w:right w:val="none" w:sz="0" w:space="0" w:color="auto"/>
          </w:divBdr>
          <w:divsChild>
            <w:div w:id="2099863939">
              <w:marLeft w:val="0"/>
              <w:marRight w:val="0"/>
              <w:marTop w:val="0"/>
              <w:marBottom w:val="525"/>
              <w:divBdr>
                <w:top w:val="single" w:sz="6" w:space="11" w:color="00796B"/>
                <w:left w:val="single" w:sz="6" w:space="0" w:color="00796B"/>
                <w:bottom w:val="single" w:sz="6" w:space="11" w:color="00796B"/>
                <w:right w:val="single" w:sz="6" w:space="0" w:color="00796B"/>
              </w:divBdr>
              <w:divsChild>
                <w:div w:id="829292724">
                  <w:marLeft w:val="0"/>
                  <w:marRight w:val="0"/>
                  <w:marTop w:val="0"/>
                  <w:marBottom w:val="0"/>
                  <w:divBdr>
                    <w:top w:val="none" w:sz="0" w:space="0" w:color="auto"/>
                    <w:left w:val="none" w:sz="0" w:space="0" w:color="auto"/>
                    <w:bottom w:val="none" w:sz="0" w:space="0" w:color="auto"/>
                    <w:right w:val="none" w:sz="0" w:space="0" w:color="auto"/>
                  </w:divBdr>
                  <w:divsChild>
                    <w:div w:id="1490632780">
                      <w:marLeft w:val="0"/>
                      <w:marRight w:val="4950"/>
                      <w:marTop w:val="0"/>
                      <w:marBottom w:val="0"/>
                      <w:divBdr>
                        <w:top w:val="none" w:sz="0" w:space="0" w:color="auto"/>
                        <w:left w:val="none" w:sz="0" w:space="0" w:color="auto"/>
                        <w:bottom w:val="none" w:sz="0" w:space="0" w:color="auto"/>
                        <w:right w:val="single" w:sz="6" w:space="11" w:color="B2DFDB"/>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sqlserver.techtarget.com/definition/fetch" TargetMode="External"/><Relationship Id="rId3" Type="http://schemas.openxmlformats.org/officeDocument/2006/relationships/settings" Target="settings.xml"/><Relationship Id="rId7" Type="http://schemas.openxmlformats.org/officeDocument/2006/relationships/hyperlink" Target="http://searchcio-midmarket.techtarget.com/definition/instr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cio-midmarket.techtarget.com/definition/processor" TargetMode="External"/><Relationship Id="rId5" Type="http://schemas.openxmlformats.org/officeDocument/2006/relationships/hyperlink" Target="http://whatis.techtarget.com/definition/regis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889</Words>
  <Characters>5069</Characters>
  <Application>Microsoft Office Word</Application>
  <DocSecurity>0</DocSecurity>
  <Lines>42</Lines>
  <Paragraphs>11</Paragraphs>
  <ScaleCrop>false</ScaleCrop>
  <Company/>
  <LinksUpToDate>false</LinksUpToDate>
  <CharactersWithSpaces>5947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c:creator>
  <cp:lastModifiedBy>MC</cp:lastModifiedBy>
  <cp:revision>4</cp:revision>
  <dcterms:created xsi:type="dcterms:W3CDTF">2017-02-09T07:35:00Z</dcterms:created>
  <dcterms:modified xsi:type="dcterms:W3CDTF">2017-02-09T08:11:00Z</dcterms:modified>
</cp:coreProperties>
</file>