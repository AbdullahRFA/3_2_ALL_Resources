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6F3D4" w14:textId="77777777" w:rsidR="00443039" w:rsidRPr="00D1246B" w:rsidRDefault="00443039" w:rsidP="00443039">
      <w:pPr>
        <w:shd w:val="clear" w:color="auto" w:fill="FFFFFF"/>
        <w:spacing w:before="100" w:beforeAutospacing="1" w:after="150" w:line="312" w:lineRule="auto"/>
        <w:outlineLvl w:val="0"/>
        <w:rPr>
          <w:rFonts w:ascii="Arial" w:eastAsia="Times New Roman" w:hAnsi="Arial" w:cs="Arial"/>
          <w:b/>
          <w:kern w:val="36"/>
          <w:sz w:val="33"/>
          <w:szCs w:val="33"/>
        </w:rPr>
      </w:pPr>
      <w:r w:rsidRPr="00D1246B">
        <w:rPr>
          <w:rFonts w:ascii="Arial" w:eastAsia="Times New Roman" w:hAnsi="Arial" w:cs="Arial"/>
          <w:b/>
          <w:kern w:val="36"/>
          <w:sz w:val="33"/>
          <w:szCs w:val="33"/>
        </w:rPr>
        <w:t>Difference between RISC and CISC</w:t>
      </w:r>
    </w:p>
    <w:p w14:paraId="08E506E7" w14:textId="77777777" w:rsidR="00443039" w:rsidRPr="00D1246B" w:rsidRDefault="00443039" w:rsidP="00443039">
      <w:pPr>
        <w:shd w:val="clear" w:color="auto" w:fill="FFFFFF"/>
        <w:spacing w:before="100" w:beforeAutospacing="1" w:after="90" w:line="312" w:lineRule="auto"/>
        <w:outlineLvl w:val="4"/>
        <w:rPr>
          <w:rFonts w:ascii="Arial" w:eastAsia="Times New Roman" w:hAnsi="Arial" w:cs="Arial"/>
          <w:b/>
          <w:sz w:val="24"/>
          <w:szCs w:val="24"/>
        </w:rPr>
      </w:pPr>
      <w:r w:rsidRPr="00D1246B">
        <w:rPr>
          <w:rFonts w:ascii="Arial" w:eastAsia="Times New Roman" w:hAnsi="Arial" w:cs="Arial"/>
          <w:b/>
          <w:bCs/>
          <w:sz w:val="24"/>
          <w:szCs w:val="24"/>
        </w:rPr>
        <w:t>Key difference</w:t>
      </w:r>
      <w:r w:rsidRPr="00D1246B">
        <w:rPr>
          <w:rFonts w:ascii="Arial" w:eastAsia="Times New Roman" w:hAnsi="Arial" w:cs="Arial"/>
          <w:b/>
          <w:sz w:val="24"/>
          <w:szCs w:val="24"/>
        </w:rPr>
        <w:t>: The main difference between RISC and CISC is in the number of computing cycles each of their instructions take. The difference the number of cycles is based on the complexity and the goal of their instructions.</w:t>
      </w:r>
    </w:p>
    <w:p w14:paraId="55467B32" w14:textId="77777777" w:rsidR="00443039" w:rsidRPr="00D1246B" w:rsidRDefault="00443039" w:rsidP="00443039">
      <w:pPr>
        <w:shd w:val="clear" w:color="auto" w:fill="FFFFFF"/>
        <w:spacing w:before="100" w:beforeAutospacing="1" w:after="270" w:line="384" w:lineRule="auto"/>
        <w:rPr>
          <w:rFonts w:ascii="Arial" w:eastAsia="Times New Roman" w:hAnsi="Arial" w:cs="Arial"/>
          <w:b/>
          <w:sz w:val="24"/>
          <w:szCs w:val="24"/>
        </w:rPr>
      </w:pPr>
      <w:r w:rsidRPr="00D1246B">
        <w:rPr>
          <w:rFonts w:ascii="Arial" w:eastAsia="Times New Roman" w:hAnsi="Arial" w:cs="Arial"/>
          <w:b/>
          <w:noProof/>
          <w:sz w:val="24"/>
          <w:szCs w:val="24"/>
        </w:rPr>
        <w:drawing>
          <wp:inline distT="0" distB="0" distL="0" distR="0" wp14:anchorId="58400D30" wp14:editId="2C46C374">
            <wp:extent cx="1905000" cy="1819275"/>
            <wp:effectExtent l="19050" t="0" r="0" b="0"/>
            <wp:docPr id="1" name="Picture 1" descr="http://www.differencebetween.info/sites/default/files/images/4/1r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1risc.jpg"/>
                    <pic:cNvPicPr>
                      <a:picLocks noChangeAspect="1" noChangeArrowheads="1"/>
                    </pic:cNvPicPr>
                  </pic:nvPicPr>
                  <pic:blipFill>
                    <a:blip r:embed="rId5"/>
                    <a:srcRect/>
                    <a:stretch>
                      <a:fillRect/>
                    </a:stretch>
                  </pic:blipFill>
                  <pic:spPr bwMode="auto">
                    <a:xfrm>
                      <a:off x="0" y="0"/>
                      <a:ext cx="1905000" cy="1819275"/>
                    </a:xfrm>
                    <a:prstGeom prst="rect">
                      <a:avLst/>
                    </a:prstGeom>
                    <a:noFill/>
                    <a:ln w="9525">
                      <a:noFill/>
                      <a:miter lim="800000"/>
                      <a:headEnd/>
                      <a:tailEnd/>
                    </a:ln>
                  </pic:spPr>
                </pic:pic>
              </a:graphicData>
            </a:graphic>
          </wp:inline>
        </w:drawing>
      </w:r>
      <w:r w:rsidRPr="00D1246B">
        <w:rPr>
          <w:rFonts w:ascii="Arial" w:eastAsia="Times New Roman" w:hAnsi="Arial" w:cs="Arial"/>
          <w:b/>
          <w:sz w:val="24"/>
          <w:szCs w:val="24"/>
        </w:rPr>
        <w:t>The term RISC stands for ‘Reduced Instruction Set Computer’. It is a CPU design strategy based on simple instructions and fast performance.</w:t>
      </w:r>
    </w:p>
    <w:p w14:paraId="0BF11E9C" w14:textId="77777777" w:rsidR="00443039" w:rsidRPr="00D1246B" w:rsidRDefault="00443039" w:rsidP="00443039">
      <w:pPr>
        <w:shd w:val="clear" w:color="auto" w:fill="FFFFFF"/>
        <w:spacing w:before="100" w:beforeAutospacing="1" w:after="270" w:line="384" w:lineRule="auto"/>
        <w:rPr>
          <w:rFonts w:ascii="Arial" w:eastAsia="Times New Roman" w:hAnsi="Arial" w:cs="Arial"/>
          <w:b/>
          <w:sz w:val="24"/>
          <w:szCs w:val="24"/>
        </w:rPr>
      </w:pPr>
      <w:r w:rsidRPr="00D1246B">
        <w:rPr>
          <w:rFonts w:ascii="Arial" w:eastAsia="Times New Roman" w:hAnsi="Arial" w:cs="Arial"/>
          <w:b/>
          <w:sz w:val="24"/>
          <w:szCs w:val="24"/>
        </w:rPr>
        <w:t>RISC is small or reduced set of instructions. Here, each instruction is meant to achieve very small tasks. In a RISC machine, the instruction sets are simple and basic, which help in composing more complex instructions. Each instruction is of the same length; the instructions are strung together to get complex tasks done in a single operation. Most instructions are completed in one machine cycle. This pipelining is a key technique used to speed up RISC machines.</w:t>
      </w:r>
    </w:p>
    <w:p w14:paraId="3C2FFA4C" w14:textId="77777777" w:rsidR="00443039" w:rsidRPr="00D1246B" w:rsidRDefault="00443039" w:rsidP="00443039">
      <w:pPr>
        <w:shd w:val="clear" w:color="auto" w:fill="FFFFFF"/>
        <w:spacing w:before="100" w:beforeAutospacing="1" w:after="270" w:line="384" w:lineRule="auto"/>
        <w:rPr>
          <w:rFonts w:ascii="Arial" w:eastAsia="Times New Roman" w:hAnsi="Arial" w:cs="Arial"/>
          <w:b/>
          <w:sz w:val="24"/>
          <w:szCs w:val="24"/>
        </w:rPr>
      </w:pPr>
      <w:r w:rsidRPr="00D1246B">
        <w:rPr>
          <w:rFonts w:ascii="Arial" w:eastAsia="Times New Roman" w:hAnsi="Arial" w:cs="Arial"/>
          <w:b/>
          <w:sz w:val="24"/>
          <w:szCs w:val="24"/>
        </w:rPr>
        <w:t>RISC is a microprocessor that is designed to carry out few instructions at the same time. Based on small instructions, these chips require fewer transistors, which make the transistors cheaper to design and produce. Some other features of RISC include:</w:t>
      </w:r>
    </w:p>
    <w:p w14:paraId="17A21538" w14:textId="77777777" w:rsidR="00443039" w:rsidRPr="00D1246B" w:rsidRDefault="00443039" w:rsidP="00443039">
      <w:pPr>
        <w:shd w:val="clear" w:color="auto" w:fill="FFFFFF"/>
        <w:spacing w:after="180" w:line="384" w:lineRule="auto"/>
        <w:ind w:left="375"/>
        <w:rPr>
          <w:ins w:id="0" w:author="Unknown"/>
          <w:rFonts w:ascii="Arial" w:eastAsia="Times New Roman" w:hAnsi="Arial" w:cs="Arial"/>
          <w:b/>
          <w:sz w:val="24"/>
          <w:szCs w:val="24"/>
        </w:rPr>
      </w:pPr>
      <w:ins w:id="1" w:author="Unknown">
        <w:r w:rsidRPr="00D1246B">
          <w:rPr>
            <w:rFonts w:ascii="Arial" w:eastAsia="Times New Roman" w:hAnsi="Arial" w:cs="Arial"/>
            <w:b/>
            <w:sz w:val="24"/>
            <w:szCs w:val="24"/>
          </w:rPr>
          <w:t> </w:t>
        </w:r>
      </w:ins>
    </w:p>
    <w:p w14:paraId="4014D67E" w14:textId="77777777" w:rsidR="00443039" w:rsidRPr="00D1246B" w:rsidRDefault="00443039" w:rsidP="00443039">
      <w:pPr>
        <w:numPr>
          <w:ilvl w:val="0"/>
          <w:numId w:val="1"/>
        </w:numPr>
        <w:shd w:val="clear" w:color="auto" w:fill="FFFFFF"/>
        <w:spacing w:before="100" w:beforeAutospacing="1" w:after="100" w:afterAutospacing="1" w:line="384" w:lineRule="auto"/>
        <w:ind w:left="375"/>
        <w:rPr>
          <w:ins w:id="2" w:author="Unknown"/>
          <w:rFonts w:ascii="Arial" w:eastAsia="Times New Roman" w:hAnsi="Arial" w:cs="Arial"/>
          <w:b/>
          <w:sz w:val="24"/>
          <w:szCs w:val="24"/>
        </w:rPr>
      </w:pPr>
      <w:ins w:id="3" w:author="Unknown">
        <w:r w:rsidRPr="00D1246B">
          <w:rPr>
            <w:rFonts w:ascii="Arial" w:eastAsia="Times New Roman" w:hAnsi="Arial" w:cs="Arial"/>
            <w:b/>
            <w:sz w:val="24"/>
            <w:szCs w:val="24"/>
          </w:rPr>
          <w:t>Less decoding demand</w:t>
        </w:r>
      </w:ins>
    </w:p>
    <w:p w14:paraId="7A756EBF" w14:textId="77777777" w:rsidR="00443039" w:rsidRPr="00D1246B" w:rsidRDefault="00443039" w:rsidP="00443039">
      <w:pPr>
        <w:numPr>
          <w:ilvl w:val="0"/>
          <w:numId w:val="1"/>
        </w:numPr>
        <w:shd w:val="clear" w:color="auto" w:fill="FFFFFF"/>
        <w:spacing w:before="100" w:beforeAutospacing="1" w:after="100" w:afterAutospacing="1" w:line="384" w:lineRule="auto"/>
        <w:ind w:left="375"/>
        <w:rPr>
          <w:ins w:id="4" w:author="Unknown"/>
          <w:rFonts w:ascii="Arial" w:eastAsia="Times New Roman" w:hAnsi="Arial" w:cs="Arial"/>
          <w:b/>
          <w:sz w:val="24"/>
          <w:szCs w:val="24"/>
        </w:rPr>
      </w:pPr>
      <w:ins w:id="5" w:author="Unknown">
        <w:r w:rsidRPr="00D1246B">
          <w:rPr>
            <w:rFonts w:ascii="Arial" w:eastAsia="Times New Roman" w:hAnsi="Arial" w:cs="Arial"/>
            <w:b/>
            <w:sz w:val="24"/>
            <w:szCs w:val="24"/>
          </w:rPr>
          <w:t>Uniform instruction set</w:t>
        </w:r>
      </w:ins>
    </w:p>
    <w:p w14:paraId="06268077" w14:textId="77777777" w:rsidR="00443039" w:rsidRPr="00D1246B" w:rsidRDefault="00443039" w:rsidP="00443039">
      <w:pPr>
        <w:numPr>
          <w:ilvl w:val="0"/>
          <w:numId w:val="1"/>
        </w:numPr>
        <w:shd w:val="clear" w:color="auto" w:fill="FFFFFF"/>
        <w:spacing w:before="100" w:beforeAutospacing="1" w:after="100" w:afterAutospacing="1" w:line="384" w:lineRule="auto"/>
        <w:ind w:left="375"/>
        <w:rPr>
          <w:ins w:id="6" w:author="Unknown"/>
          <w:rFonts w:ascii="Arial" w:eastAsia="Times New Roman" w:hAnsi="Arial" w:cs="Arial"/>
          <w:b/>
          <w:sz w:val="24"/>
          <w:szCs w:val="24"/>
        </w:rPr>
      </w:pPr>
      <w:ins w:id="7" w:author="Unknown">
        <w:r w:rsidRPr="00D1246B">
          <w:rPr>
            <w:rFonts w:ascii="Arial" w:eastAsia="Times New Roman" w:hAnsi="Arial" w:cs="Arial"/>
            <w:b/>
            <w:sz w:val="24"/>
            <w:szCs w:val="24"/>
          </w:rPr>
          <w:lastRenderedPageBreak/>
          <w:t>Identical general purpose register</w:t>
        </w:r>
      </w:ins>
    </w:p>
    <w:p w14:paraId="0E1AF813" w14:textId="77777777" w:rsidR="00443039" w:rsidRPr="00D1246B" w:rsidRDefault="00443039" w:rsidP="00443039">
      <w:pPr>
        <w:numPr>
          <w:ilvl w:val="0"/>
          <w:numId w:val="1"/>
        </w:numPr>
        <w:shd w:val="clear" w:color="auto" w:fill="FFFFFF"/>
        <w:spacing w:before="100" w:beforeAutospacing="1" w:after="100" w:afterAutospacing="1" w:line="384" w:lineRule="auto"/>
        <w:ind w:left="375"/>
        <w:rPr>
          <w:ins w:id="8" w:author="Unknown"/>
          <w:rFonts w:ascii="Arial" w:eastAsia="Times New Roman" w:hAnsi="Arial" w:cs="Arial"/>
          <w:b/>
          <w:sz w:val="24"/>
          <w:szCs w:val="24"/>
        </w:rPr>
      </w:pPr>
      <w:ins w:id="9" w:author="Unknown">
        <w:r w:rsidRPr="00D1246B">
          <w:rPr>
            <w:rFonts w:ascii="Arial" w:eastAsia="Times New Roman" w:hAnsi="Arial" w:cs="Arial"/>
            <w:b/>
            <w:sz w:val="24"/>
            <w:szCs w:val="24"/>
          </w:rPr>
          <w:t>Simple addressing nodes</w:t>
        </w:r>
      </w:ins>
    </w:p>
    <w:p w14:paraId="3BABB623" w14:textId="77777777" w:rsidR="00443039" w:rsidRPr="00D1246B" w:rsidRDefault="00443039" w:rsidP="00443039">
      <w:pPr>
        <w:numPr>
          <w:ilvl w:val="0"/>
          <w:numId w:val="1"/>
        </w:numPr>
        <w:shd w:val="clear" w:color="auto" w:fill="FFFFFF"/>
        <w:spacing w:before="100" w:beforeAutospacing="1" w:after="100" w:afterAutospacing="1" w:line="384" w:lineRule="auto"/>
        <w:ind w:left="375"/>
        <w:rPr>
          <w:ins w:id="10" w:author="Unknown"/>
          <w:rFonts w:ascii="Arial" w:eastAsia="Times New Roman" w:hAnsi="Arial" w:cs="Arial"/>
          <w:b/>
          <w:sz w:val="24"/>
          <w:szCs w:val="24"/>
        </w:rPr>
      </w:pPr>
      <w:ins w:id="11" w:author="Unknown">
        <w:r w:rsidRPr="00D1246B">
          <w:rPr>
            <w:rFonts w:ascii="Arial" w:eastAsia="Times New Roman" w:hAnsi="Arial" w:cs="Arial"/>
            <w:b/>
            <w:sz w:val="24"/>
            <w:szCs w:val="24"/>
          </w:rPr>
          <w:t>Few data types in hardware</w:t>
        </w:r>
      </w:ins>
    </w:p>
    <w:p w14:paraId="45773043" w14:textId="77777777" w:rsidR="00443039" w:rsidRPr="00D1246B" w:rsidRDefault="00443039" w:rsidP="00443039">
      <w:pPr>
        <w:shd w:val="clear" w:color="auto" w:fill="FFFFFF"/>
        <w:spacing w:before="100" w:beforeAutospacing="1" w:after="270" w:line="384" w:lineRule="auto"/>
        <w:rPr>
          <w:ins w:id="12" w:author="Unknown"/>
          <w:rFonts w:ascii="Arial" w:eastAsia="Times New Roman" w:hAnsi="Arial" w:cs="Arial"/>
          <w:b/>
          <w:sz w:val="24"/>
          <w:szCs w:val="24"/>
        </w:rPr>
      </w:pPr>
      <w:ins w:id="13" w:author="Unknown">
        <w:r w:rsidRPr="00D1246B">
          <w:rPr>
            <w:rFonts w:ascii="Arial" w:eastAsia="Times New Roman" w:hAnsi="Arial" w:cs="Arial"/>
            <w:b/>
            <w:sz w:val="24"/>
            <w:szCs w:val="24"/>
          </w:rPr>
          <w:t>Also, while writing codes, RISC makes it easier by allowing the programmer to remove unnecessary codes and prevents wasting of cycles.</w:t>
        </w:r>
      </w:ins>
    </w:p>
    <w:p w14:paraId="08834220" w14:textId="77777777" w:rsidR="00443039" w:rsidRPr="00D1246B" w:rsidRDefault="00443039" w:rsidP="00443039">
      <w:pPr>
        <w:shd w:val="clear" w:color="auto" w:fill="FFFFFF"/>
        <w:spacing w:before="100" w:beforeAutospacing="1" w:after="270" w:line="384" w:lineRule="auto"/>
        <w:rPr>
          <w:ins w:id="14" w:author="Unknown"/>
          <w:rFonts w:ascii="Arial" w:eastAsia="Times New Roman" w:hAnsi="Arial" w:cs="Arial"/>
          <w:b/>
          <w:sz w:val="24"/>
          <w:szCs w:val="24"/>
        </w:rPr>
      </w:pPr>
      <w:r w:rsidRPr="00D1246B">
        <w:rPr>
          <w:rFonts w:ascii="Arial" w:eastAsia="Times New Roman" w:hAnsi="Arial" w:cs="Arial"/>
          <w:b/>
          <w:noProof/>
          <w:sz w:val="24"/>
          <w:szCs w:val="24"/>
        </w:rPr>
        <w:drawing>
          <wp:inline distT="0" distB="0" distL="0" distR="0" wp14:anchorId="31C50AE3" wp14:editId="6F3F86D2">
            <wp:extent cx="1905000" cy="2790825"/>
            <wp:effectExtent l="19050" t="0" r="0" b="0"/>
            <wp:docPr id="4" name="Picture 4" descr="http://www.differencebetween.info/sites/default/files/images/4/1c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fferencebetween.info/sites/default/files/images/4/1cisc.jpg"/>
                    <pic:cNvPicPr>
                      <a:picLocks noChangeAspect="1" noChangeArrowheads="1"/>
                    </pic:cNvPicPr>
                  </pic:nvPicPr>
                  <pic:blipFill>
                    <a:blip r:embed="rId6"/>
                    <a:srcRect/>
                    <a:stretch>
                      <a:fillRect/>
                    </a:stretch>
                  </pic:blipFill>
                  <pic:spPr bwMode="auto">
                    <a:xfrm>
                      <a:off x="0" y="0"/>
                      <a:ext cx="1905000" cy="2790825"/>
                    </a:xfrm>
                    <a:prstGeom prst="rect">
                      <a:avLst/>
                    </a:prstGeom>
                    <a:noFill/>
                    <a:ln w="9525">
                      <a:noFill/>
                      <a:miter lim="800000"/>
                      <a:headEnd/>
                      <a:tailEnd/>
                    </a:ln>
                  </pic:spPr>
                </pic:pic>
              </a:graphicData>
            </a:graphic>
          </wp:inline>
        </w:drawing>
      </w:r>
    </w:p>
    <w:p w14:paraId="2E8C798D" w14:textId="77777777" w:rsidR="00443039" w:rsidRPr="00D1246B" w:rsidRDefault="00443039" w:rsidP="00443039">
      <w:pPr>
        <w:shd w:val="clear" w:color="auto" w:fill="FFFFFF"/>
        <w:spacing w:before="100" w:beforeAutospacing="1" w:after="270" w:line="384" w:lineRule="auto"/>
        <w:rPr>
          <w:ins w:id="15" w:author="Unknown"/>
          <w:rFonts w:ascii="Arial" w:eastAsia="Times New Roman" w:hAnsi="Arial" w:cs="Arial"/>
          <w:b/>
          <w:sz w:val="24"/>
          <w:szCs w:val="24"/>
        </w:rPr>
      </w:pPr>
      <w:ins w:id="16" w:author="Unknown">
        <w:r w:rsidRPr="00D1246B">
          <w:rPr>
            <w:rFonts w:ascii="Arial" w:eastAsia="Times New Roman" w:hAnsi="Arial" w:cs="Arial"/>
            <w:b/>
            <w:sz w:val="24"/>
            <w:szCs w:val="24"/>
          </w:rPr>
          <w:t>The term CISC stands for ‘Complex Instruction Set Computer’. It is a CPU design strategy based on single instructions, which are capable of performing multi-step operations.  </w:t>
        </w:r>
      </w:ins>
    </w:p>
    <w:p w14:paraId="5E1FEB57" w14:textId="77777777" w:rsidR="00443039" w:rsidRPr="00D1246B" w:rsidRDefault="00443039" w:rsidP="00443039">
      <w:pPr>
        <w:shd w:val="clear" w:color="auto" w:fill="FFFFFF"/>
        <w:spacing w:before="100" w:beforeAutospacing="1" w:after="270" w:line="384" w:lineRule="auto"/>
        <w:rPr>
          <w:ins w:id="17" w:author="Unknown"/>
          <w:rFonts w:ascii="Arial" w:eastAsia="Times New Roman" w:hAnsi="Arial" w:cs="Arial"/>
          <w:b/>
          <w:sz w:val="24"/>
          <w:szCs w:val="24"/>
        </w:rPr>
      </w:pPr>
      <w:ins w:id="18" w:author="Unknown">
        <w:r w:rsidRPr="00D1246B">
          <w:rPr>
            <w:rFonts w:ascii="Arial" w:eastAsia="Times New Roman" w:hAnsi="Arial" w:cs="Arial"/>
            <w:b/>
            <w:sz w:val="24"/>
            <w:szCs w:val="24"/>
          </w:rPr>
          <w:t>CISC computers have shorted programs. It has a large number of complex instructions, which takes long time to execute. Here, a single set of instruction is covered in multiple steps; each instruction set has more than three hundred separate instructions. Most instructions are completed in two to ten machine cycles. In CISC, instruction pipelining is not easily implemented.</w:t>
        </w:r>
      </w:ins>
    </w:p>
    <w:p w14:paraId="09944FA3" w14:textId="77777777" w:rsidR="00443039" w:rsidRPr="00D1246B" w:rsidRDefault="00443039" w:rsidP="00443039">
      <w:pPr>
        <w:shd w:val="clear" w:color="auto" w:fill="FFFFFF"/>
        <w:spacing w:before="100" w:beforeAutospacing="1" w:after="270" w:line="384" w:lineRule="auto"/>
        <w:rPr>
          <w:ins w:id="19" w:author="Unknown"/>
          <w:rFonts w:ascii="Arial" w:eastAsia="Times New Roman" w:hAnsi="Arial" w:cs="Arial"/>
          <w:b/>
          <w:sz w:val="24"/>
          <w:szCs w:val="24"/>
        </w:rPr>
      </w:pPr>
      <w:ins w:id="20" w:author="Unknown">
        <w:r w:rsidRPr="00D1246B">
          <w:rPr>
            <w:rFonts w:ascii="Arial" w:eastAsia="Times New Roman" w:hAnsi="Arial" w:cs="Arial"/>
            <w:b/>
            <w:sz w:val="24"/>
            <w:szCs w:val="24"/>
          </w:rPr>
          <w:t xml:space="preserve">The CISC machines have good performances, based on the simplification of program compilers; as the range of advanced instructions are easily available in one instruction set. They design complex instructions in one simple set of </w:t>
        </w:r>
        <w:r w:rsidRPr="00D1246B">
          <w:rPr>
            <w:rFonts w:ascii="Arial" w:eastAsia="Times New Roman" w:hAnsi="Arial" w:cs="Arial"/>
            <w:b/>
            <w:sz w:val="24"/>
            <w:szCs w:val="24"/>
          </w:rPr>
          <w:lastRenderedPageBreak/>
          <w:t>instructions. They perform low level operations such as an arithmetic operation, or a load from memory and memory store. CISC makes it easier to have large addressing nodes and more data types in the machine hardware. However, CISC is considered less efficient than RISC, because of it inefficiency to remove codes which leads to wasting of cycles. Also, microprocessor chips are difficult to understand and program for, because of the complexity of the hardware.</w:t>
        </w:r>
      </w:ins>
    </w:p>
    <w:p w14:paraId="19BFCA54" w14:textId="77777777" w:rsidR="00443039" w:rsidRPr="00D1246B" w:rsidRDefault="00443039" w:rsidP="00443039">
      <w:pPr>
        <w:shd w:val="clear" w:color="auto" w:fill="FFFFFF"/>
        <w:spacing w:before="100" w:beforeAutospacing="1" w:after="270" w:line="384" w:lineRule="auto"/>
        <w:rPr>
          <w:ins w:id="21" w:author="Unknown"/>
          <w:rFonts w:ascii="Arial" w:eastAsia="Times New Roman" w:hAnsi="Arial" w:cs="Arial"/>
          <w:b/>
          <w:color w:val="C00000"/>
          <w:sz w:val="24"/>
          <w:szCs w:val="24"/>
        </w:rPr>
      </w:pPr>
      <w:ins w:id="22" w:author="Unknown">
        <w:r w:rsidRPr="00D1246B">
          <w:rPr>
            <w:rFonts w:ascii="Arial" w:eastAsia="Times New Roman" w:hAnsi="Arial" w:cs="Arial"/>
            <w:b/>
            <w:color w:val="C00000"/>
            <w:sz w:val="24"/>
            <w:szCs w:val="24"/>
          </w:rPr>
          <w:t>Comparison between RISC and CISC:</w:t>
        </w:r>
      </w:ins>
    </w:p>
    <w:tbl>
      <w:tblPr>
        <w:tblW w:w="5000" w:type="pct"/>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090"/>
        <w:gridCol w:w="3155"/>
        <w:gridCol w:w="3099"/>
      </w:tblGrid>
      <w:tr w:rsidR="00443039" w:rsidRPr="00D1246B" w14:paraId="7E333013"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DC1AF23"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 </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A68BB84"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bCs/>
              </w:rPr>
              <w:t>                  RISC</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5EEE7CB6"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bCs/>
              </w:rPr>
              <w:t>CISC</w:t>
            </w:r>
          </w:p>
        </w:tc>
      </w:tr>
      <w:tr w:rsidR="00443039" w:rsidRPr="00D1246B" w14:paraId="0ABF73E8"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CC84091"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Acronym</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961B14C"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stands for ‘Reduced Instruction Set Computer’.</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3DB9A69"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stands for ‘Complex Instruction Set Computer’.</w:t>
            </w:r>
          </w:p>
        </w:tc>
      </w:tr>
      <w:tr w:rsidR="00443039" w:rsidRPr="00D1246B" w14:paraId="238A206A"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DCE42E0"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Definition</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CE8830A"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The RISC processors have a smaller set of instructions with few addressing nodes. </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EF7CD42"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The CISC processors have a larger set of instructions with many addressing nodes.</w:t>
            </w:r>
          </w:p>
        </w:tc>
      </w:tr>
      <w:tr w:rsidR="00443039" w:rsidRPr="00D1246B" w14:paraId="5CFD9B12"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50A4845"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Memory unit</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68336A9"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has no memory unit and uses a separate hardware to implement instructions.</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2D4E90F"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has a memory unit to implement complex instructions.  </w:t>
            </w:r>
          </w:p>
        </w:tc>
      </w:tr>
      <w:tr w:rsidR="00443039" w:rsidRPr="00D1246B" w14:paraId="560107AF"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832EB57"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Program</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47B2E5E"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has a hard-wired unit of programming.</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4AE83BF"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has a micro-programming unit.</w:t>
            </w:r>
          </w:p>
        </w:tc>
      </w:tr>
      <w:tr w:rsidR="00443039" w:rsidRPr="00D1246B" w14:paraId="655A0772"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090A17D"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Design</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78FF4E1"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is a complex complier design.</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8B2259E"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is an easy complier design.</w:t>
            </w:r>
          </w:p>
        </w:tc>
      </w:tr>
      <w:tr w:rsidR="00443039" w:rsidRPr="00D1246B" w14:paraId="37EBEBD0"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9DC93BA"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lastRenderedPageBreak/>
              <w:t>Calculations</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E1C3551"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The calculations are faster and precise.</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B3629BD"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The calculations are slow and precise.</w:t>
            </w:r>
          </w:p>
        </w:tc>
      </w:tr>
      <w:tr w:rsidR="00443039" w:rsidRPr="00D1246B" w14:paraId="2D17AD56"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0C24E38"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Decoding</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93FBB5E"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Decoding of instructions is simple.</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D03FD42"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Decoding of instructions is complex.</w:t>
            </w:r>
          </w:p>
        </w:tc>
      </w:tr>
      <w:tr w:rsidR="00443039" w:rsidRPr="00D1246B" w14:paraId="100AD5D2"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061865A"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Time</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86BD076"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Execution time is very less.</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B290754"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Execution time is very high.</w:t>
            </w:r>
          </w:p>
        </w:tc>
      </w:tr>
      <w:tr w:rsidR="00443039" w:rsidRPr="00D1246B" w14:paraId="4C87A520"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AB98487"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External memory</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A1DDB1B"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does not require external memory for calculations.</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66B46CB"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It requires external memory for calculations.</w:t>
            </w:r>
          </w:p>
        </w:tc>
      </w:tr>
      <w:tr w:rsidR="00443039" w:rsidRPr="00D1246B" w14:paraId="02DCE7F2"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AD68C21"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Pipelining</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3CA76BF"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Pipelining does function correctly.</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93A7665"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Pipelining does not function correctly.</w:t>
            </w:r>
          </w:p>
        </w:tc>
      </w:tr>
      <w:tr w:rsidR="00443039" w:rsidRPr="00D1246B" w14:paraId="4D7B5F05"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FBAEDED"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Code expansion</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1469415"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Code expansion can be a problem.</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BABEBA1"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Code expansion is not a problem.</w:t>
            </w:r>
          </w:p>
        </w:tc>
      </w:tr>
      <w:tr w:rsidR="00443039" w:rsidRPr="00D1246B" w14:paraId="2F38F852" w14:textId="77777777" w:rsidTr="00D1246B">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0F9335D"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Applications</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3342384"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Used in high end applications such as video processing, telecommunications and image processing.</w:t>
            </w:r>
          </w:p>
        </w:tc>
        <w:tc>
          <w:tcPr>
            <w:tcW w:w="322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24369A7" w14:textId="77777777" w:rsidR="00443039" w:rsidRPr="00D1246B" w:rsidRDefault="00443039" w:rsidP="00443039">
            <w:pPr>
              <w:spacing w:before="100" w:beforeAutospacing="1" w:after="270" w:line="384" w:lineRule="auto"/>
              <w:jc w:val="center"/>
              <w:rPr>
                <w:rFonts w:ascii="Arial" w:eastAsia="Times New Roman" w:hAnsi="Arial" w:cs="Arial"/>
                <w:b/>
              </w:rPr>
            </w:pPr>
            <w:r w:rsidRPr="00D1246B">
              <w:rPr>
                <w:rFonts w:ascii="Arial" w:eastAsia="Times New Roman" w:hAnsi="Arial" w:cs="Arial"/>
                <w:b/>
              </w:rPr>
              <w:t>Used in low end applications such as security systems, home automations, etc.</w:t>
            </w:r>
          </w:p>
        </w:tc>
      </w:tr>
    </w:tbl>
    <w:p w14:paraId="379B34A9" w14:textId="77777777" w:rsidR="004045BA" w:rsidRPr="00D1246B" w:rsidRDefault="004045BA">
      <w:pPr>
        <w:rPr>
          <w:b/>
        </w:rPr>
      </w:pPr>
    </w:p>
    <w:sectPr w:rsidR="004045BA" w:rsidRPr="00D1246B" w:rsidSect="0040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A4117"/>
    <w:multiLevelType w:val="multilevel"/>
    <w:tmpl w:val="8AE6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30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39"/>
    <w:rsid w:val="00047DD3"/>
    <w:rsid w:val="002338E2"/>
    <w:rsid w:val="004045BA"/>
    <w:rsid w:val="00443039"/>
    <w:rsid w:val="00BF4746"/>
    <w:rsid w:val="00D1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CEB6"/>
  <w15:docId w15:val="{D60BEC40-C376-4775-BE14-A53C3DDE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5BA"/>
  </w:style>
  <w:style w:type="paragraph" w:styleId="Heading1">
    <w:name w:val="heading 1"/>
    <w:basedOn w:val="Normal"/>
    <w:link w:val="Heading1Char"/>
    <w:uiPriority w:val="9"/>
    <w:qFormat/>
    <w:rsid w:val="00443039"/>
    <w:pPr>
      <w:spacing w:before="100" w:beforeAutospacing="1" w:after="90" w:line="312" w:lineRule="auto"/>
      <w:outlineLvl w:val="0"/>
    </w:pPr>
    <w:rPr>
      <w:rFonts w:ascii="Arial" w:eastAsia="Times New Roman" w:hAnsi="Arial" w:cs="Arial"/>
      <w:color w:val="333333"/>
      <w:kern w:val="36"/>
      <w:sz w:val="33"/>
      <w:szCs w:val="33"/>
    </w:rPr>
  </w:style>
  <w:style w:type="paragraph" w:styleId="Heading5">
    <w:name w:val="heading 5"/>
    <w:basedOn w:val="Normal"/>
    <w:link w:val="Heading5Char"/>
    <w:uiPriority w:val="9"/>
    <w:qFormat/>
    <w:rsid w:val="00443039"/>
    <w:pPr>
      <w:spacing w:before="100" w:beforeAutospacing="1" w:after="90" w:line="312" w:lineRule="auto"/>
      <w:outlineLvl w:val="4"/>
    </w:pPr>
    <w:rPr>
      <w:rFonts w:ascii="Arial" w:eastAsia="Times New Roman" w:hAnsi="Arial" w:cs="Arial"/>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39"/>
    <w:rPr>
      <w:rFonts w:ascii="Arial" w:eastAsia="Times New Roman" w:hAnsi="Arial" w:cs="Arial"/>
      <w:color w:val="333333"/>
      <w:kern w:val="36"/>
      <w:sz w:val="33"/>
      <w:szCs w:val="33"/>
    </w:rPr>
  </w:style>
  <w:style w:type="character" w:customStyle="1" w:styleId="Heading5Char">
    <w:name w:val="Heading 5 Char"/>
    <w:basedOn w:val="DefaultParagraphFont"/>
    <w:link w:val="Heading5"/>
    <w:uiPriority w:val="9"/>
    <w:rsid w:val="00443039"/>
    <w:rPr>
      <w:rFonts w:ascii="Arial" w:eastAsia="Times New Roman" w:hAnsi="Arial" w:cs="Arial"/>
      <w:color w:val="333333"/>
      <w:sz w:val="20"/>
      <w:szCs w:val="20"/>
    </w:rPr>
  </w:style>
  <w:style w:type="character" w:styleId="Hyperlink">
    <w:name w:val="Hyperlink"/>
    <w:basedOn w:val="DefaultParagraphFont"/>
    <w:uiPriority w:val="99"/>
    <w:semiHidden/>
    <w:unhideWhenUsed/>
    <w:rsid w:val="00443039"/>
    <w:rPr>
      <w:strike w:val="0"/>
      <w:dstrike w:val="0"/>
      <w:color w:val="000000"/>
      <w:u w:val="none"/>
      <w:effect w:val="none"/>
    </w:rPr>
  </w:style>
  <w:style w:type="character" w:styleId="Strong">
    <w:name w:val="Strong"/>
    <w:basedOn w:val="DefaultParagraphFont"/>
    <w:uiPriority w:val="22"/>
    <w:qFormat/>
    <w:rsid w:val="00443039"/>
    <w:rPr>
      <w:b/>
      <w:bCs/>
    </w:rPr>
  </w:style>
  <w:style w:type="paragraph" w:styleId="NormalWeb">
    <w:name w:val="Normal (Web)"/>
    <w:basedOn w:val="Normal"/>
    <w:uiPriority w:val="99"/>
    <w:unhideWhenUsed/>
    <w:rsid w:val="00443039"/>
    <w:pPr>
      <w:spacing w:before="100" w:beforeAutospacing="1" w:after="270" w:line="240" w:lineRule="auto"/>
    </w:pPr>
    <w:rPr>
      <w:rFonts w:ascii="Times New Roman" w:eastAsia="Times New Roman" w:hAnsi="Times New Roman" w:cs="Times New Roman"/>
      <w:color w:val="000000"/>
      <w:sz w:val="24"/>
      <w:szCs w:val="24"/>
    </w:rPr>
  </w:style>
  <w:style w:type="paragraph" w:customStyle="1" w:styleId="rtecenter">
    <w:name w:val="rtecenter"/>
    <w:basedOn w:val="Normal"/>
    <w:rsid w:val="00443039"/>
    <w:pPr>
      <w:spacing w:before="100" w:beforeAutospacing="1" w:after="270" w:line="240" w:lineRule="auto"/>
      <w:jc w:val="center"/>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43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66243">
      <w:bodyDiv w:val="1"/>
      <w:marLeft w:val="0"/>
      <w:marRight w:val="0"/>
      <w:marTop w:val="0"/>
      <w:marBottom w:val="0"/>
      <w:divBdr>
        <w:top w:val="none" w:sz="0" w:space="0" w:color="auto"/>
        <w:left w:val="none" w:sz="0" w:space="0" w:color="auto"/>
        <w:bottom w:val="none" w:sz="0" w:space="0" w:color="auto"/>
        <w:right w:val="none" w:sz="0" w:space="0" w:color="auto"/>
      </w:divBdr>
      <w:divsChild>
        <w:div w:id="1371146661">
          <w:marLeft w:val="0"/>
          <w:marRight w:val="0"/>
          <w:marTop w:val="0"/>
          <w:marBottom w:val="0"/>
          <w:divBdr>
            <w:top w:val="none" w:sz="0" w:space="0" w:color="auto"/>
            <w:left w:val="none" w:sz="0" w:space="0" w:color="auto"/>
            <w:bottom w:val="none" w:sz="0" w:space="0" w:color="auto"/>
            <w:right w:val="none" w:sz="0" w:space="0" w:color="auto"/>
          </w:divBdr>
          <w:divsChild>
            <w:div w:id="1046829868">
              <w:marLeft w:val="0"/>
              <w:marRight w:val="0"/>
              <w:marTop w:val="0"/>
              <w:marBottom w:val="0"/>
              <w:divBdr>
                <w:top w:val="none" w:sz="0" w:space="0" w:color="auto"/>
                <w:left w:val="none" w:sz="0" w:space="0" w:color="auto"/>
                <w:bottom w:val="none" w:sz="0" w:space="0" w:color="auto"/>
                <w:right w:val="none" w:sz="0" w:space="0" w:color="auto"/>
              </w:divBdr>
              <w:divsChild>
                <w:div w:id="27683822">
                  <w:marLeft w:val="0"/>
                  <w:marRight w:val="0"/>
                  <w:marTop w:val="0"/>
                  <w:marBottom w:val="0"/>
                  <w:divBdr>
                    <w:top w:val="none" w:sz="0" w:space="0" w:color="auto"/>
                    <w:left w:val="none" w:sz="0" w:space="0" w:color="auto"/>
                    <w:bottom w:val="none" w:sz="0" w:space="0" w:color="auto"/>
                    <w:right w:val="none" w:sz="0" w:space="0" w:color="auto"/>
                  </w:divBdr>
                  <w:divsChild>
                    <w:div w:id="2070766706">
                      <w:marLeft w:val="0"/>
                      <w:marRight w:val="0"/>
                      <w:marTop w:val="0"/>
                      <w:marBottom w:val="0"/>
                      <w:divBdr>
                        <w:top w:val="none" w:sz="0" w:space="0" w:color="auto"/>
                        <w:left w:val="none" w:sz="0" w:space="0" w:color="auto"/>
                        <w:bottom w:val="none" w:sz="0" w:space="0" w:color="auto"/>
                        <w:right w:val="none" w:sz="0" w:space="0" w:color="auto"/>
                      </w:divBdr>
                      <w:divsChild>
                        <w:div w:id="439187561">
                          <w:marLeft w:val="0"/>
                          <w:marRight w:val="0"/>
                          <w:marTop w:val="0"/>
                          <w:marBottom w:val="150"/>
                          <w:divBdr>
                            <w:top w:val="none" w:sz="0" w:space="0" w:color="auto"/>
                            <w:left w:val="none" w:sz="0" w:space="0" w:color="auto"/>
                            <w:bottom w:val="none" w:sz="0" w:space="0" w:color="auto"/>
                            <w:right w:val="none" w:sz="0" w:space="0" w:color="auto"/>
                          </w:divBdr>
                          <w:divsChild>
                            <w:div w:id="2063670008">
                              <w:marLeft w:val="0"/>
                              <w:marRight w:val="0"/>
                              <w:marTop w:val="0"/>
                              <w:marBottom w:val="0"/>
                              <w:divBdr>
                                <w:top w:val="none" w:sz="0" w:space="0" w:color="auto"/>
                                <w:left w:val="none" w:sz="0" w:space="0" w:color="auto"/>
                                <w:bottom w:val="none" w:sz="0" w:space="0" w:color="auto"/>
                                <w:right w:val="none" w:sz="0" w:space="0" w:color="auto"/>
                              </w:divBdr>
                              <w:divsChild>
                                <w:div w:id="368453788">
                                  <w:marLeft w:val="0"/>
                                  <w:marRight w:val="0"/>
                                  <w:marTop w:val="0"/>
                                  <w:marBottom w:val="2"/>
                                  <w:divBdr>
                                    <w:top w:val="none" w:sz="0" w:space="0" w:color="auto"/>
                                    <w:left w:val="none" w:sz="0" w:space="0" w:color="auto"/>
                                    <w:bottom w:val="none" w:sz="0" w:space="0" w:color="auto"/>
                                    <w:right w:val="none" w:sz="0" w:space="0" w:color="auto"/>
                                  </w:divBdr>
                                  <w:divsChild>
                                    <w:div w:id="368653076">
                                      <w:marLeft w:val="0"/>
                                      <w:marRight w:val="0"/>
                                      <w:marTop w:val="0"/>
                                      <w:marBottom w:val="0"/>
                                      <w:divBdr>
                                        <w:top w:val="none" w:sz="0" w:space="0" w:color="auto"/>
                                        <w:left w:val="none" w:sz="0" w:space="0" w:color="auto"/>
                                        <w:bottom w:val="none" w:sz="0" w:space="0" w:color="auto"/>
                                        <w:right w:val="none" w:sz="0" w:space="0" w:color="auto"/>
                                      </w:divBdr>
                                      <w:divsChild>
                                        <w:div w:id="738796380">
                                          <w:marLeft w:val="0"/>
                                          <w:marRight w:val="0"/>
                                          <w:marTop w:val="0"/>
                                          <w:marBottom w:val="0"/>
                                          <w:divBdr>
                                            <w:top w:val="none" w:sz="0" w:space="0" w:color="auto"/>
                                            <w:left w:val="none" w:sz="0" w:space="0" w:color="auto"/>
                                            <w:bottom w:val="none" w:sz="0" w:space="0" w:color="auto"/>
                                            <w:right w:val="none" w:sz="0" w:space="0" w:color="auto"/>
                                          </w:divBdr>
                                          <w:divsChild>
                                            <w:div w:id="701979605">
                                              <w:marLeft w:val="0"/>
                                              <w:marRight w:val="0"/>
                                              <w:marTop w:val="0"/>
                                              <w:marBottom w:val="0"/>
                                              <w:divBdr>
                                                <w:top w:val="none" w:sz="0" w:space="0" w:color="auto"/>
                                                <w:left w:val="none" w:sz="0" w:space="0" w:color="auto"/>
                                                <w:bottom w:val="none" w:sz="0" w:space="0" w:color="auto"/>
                                                <w:right w:val="none" w:sz="0" w:space="0" w:color="auto"/>
                                              </w:divBdr>
                                              <w:divsChild>
                                                <w:div w:id="250312213">
                                                  <w:marLeft w:val="0"/>
                                                  <w:marRight w:val="0"/>
                                                  <w:marTop w:val="0"/>
                                                  <w:marBottom w:val="0"/>
                                                  <w:divBdr>
                                                    <w:top w:val="none" w:sz="0" w:space="0" w:color="auto"/>
                                                    <w:left w:val="none" w:sz="0" w:space="0" w:color="auto"/>
                                                    <w:bottom w:val="none" w:sz="0" w:space="0" w:color="auto"/>
                                                    <w:right w:val="none" w:sz="0" w:space="0" w:color="auto"/>
                                                  </w:divBdr>
                                                  <w:divsChild>
                                                    <w:div w:id="1974409058">
                                                      <w:marLeft w:val="0"/>
                                                      <w:marRight w:val="0"/>
                                                      <w:marTop w:val="0"/>
                                                      <w:marBottom w:val="0"/>
                                                      <w:divBdr>
                                                        <w:top w:val="none" w:sz="0" w:space="0" w:color="auto"/>
                                                        <w:left w:val="none" w:sz="0" w:space="0" w:color="auto"/>
                                                        <w:bottom w:val="none" w:sz="0" w:space="0" w:color="auto"/>
                                                        <w:right w:val="none" w:sz="0" w:space="0" w:color="auto"/>
                                                      </w:divBdr>
                                                      <w:divsChild>
                                                        <w:div w:id="1929650995">
                                                          <w:marLeft w:val="0"/>
                                                          <w:marRight w:val="0"/>
                                                          <w:marTop w:val="0"/>
                                                          <w:marBottom w:val="0"/>
                                                          <w:divBdr>
                                                            <w:top w:val="none" w:sz="0" w:space="0" w:color="auto"/>
                                                            <w:left w:val="none" w:sz="0" w:space="0" w:color="auto"/>
                                                            <w:bottom w:val="none" w:sz="0" w:space="0" w:color="auto"/>
                                                            <w:right w:val="none" w:sz="0" w:space="0" w:color="auto"/>
                                                          </w:divBdr>
                                                          <w:divsChild>
                                                            <w:div w:id="1965846549">
                                                              <w:marLeft w:val="0"/>
                                                              <w:marRight w:val="0"/>
                                                              <w:marTop w:val="0"/>
                                                              <w:marBottom w:val="0"/>
                                                              <w:divBdr>
                                                                <w:top w:val="none" w:sz="0" w:space="0" w:color="auto"/>
                                                                <w:left w:val="none" w:sz="0" w:space="0" w:color="auto"/>
                                                                <w:bottom w:val="none" w:sz="0" w:space="0" w:color="auto"/>
                                                                <w:right w:val="none" w:sz="0" w:space="0" w:color="auto"/>
                                                              </w:divBdr>
                                                              <w:divsChild>
                                                                <w:div w:id="1886679071">
                                                                  <w:marLeft w:val="0"/>
                                                                  <w:marRight w:val="0"/>
                                                                  <w:marTop w:val="0"/>
                                                                  <w:marBottom w:val="0"/>
                                                                  <w:divBdr>
                                                                    <w:top w:val="none" w:sz="0" w:space="0" w:color="auto"/>
                                                                    <w:left w:val="none" w:sz="0" w:space="0" w:color="auto"/>
                                                                    <w:bottom w:val="none" w:sz="0" w:space="0" w:color="auto"/>
                                                                    <w:right w:val="none" w:sz="0" w:space="0" w:color="auto"/>
                                                                  </w:divBdr>
                                                                  <w:divsChild>
                                                                    <w:div w:id="1740784788">
                                                                      <w:marLeft w:val="0"/>
                                                                      <w:marRight w:val="0"/>
                                                                      <w:marTop w:val="0"/>
                                                                      <w:marBottom w:val="0"/>
                                                                      <w:divBdr>
                                                                        <w:top w:val="none" w:sz="0" w:space="0" w:color="auto"/>
                                                                        <w:left w:val="none" w:sz="0" w:space="0" w:color="auto"/>
                                                                        <w:bottom w:val="none" w:sz="0" w:space="0" w:color="auto"/>
                                                                        <w:right w:val="none" w:sz="0" w:space="0" w:color="auto"/>
                                                                      </w:divBdr>
                                                                      <w:divsChild>
                                                                        <w:div w:id="1691376662">
                                                                          <w:marLeft w:val="0"/>
                                                                          <w:marRight w:val="0"/>
                                                                          <w:marTop w:val="0"/>
                                                                          <w:marBottom w:val="0"/>
                                                                          <w:divBdr>
                                                                            <w:top w:val="none" w:sz="0" w:space="0" w:color="auto"/>
                                                                            <w:left w:val="none" w:sz="0" w:space="0" w:color="auto"/>
                                                                            <w:bottom w:val="none" w:sz="0" w:space="0" w:color="auto"/>
                                                                            <w:right w:val="none" w:sz="0" w:space="0" w:color="auto"/>
                                                                          </w:divBdr>
                                                                          <w:divsChild>
                                                                            <w:div w:id="507258111">
                                                                              <w:marLeft w:val="0"/>
                                                                              <w:marRight w:val="0"/>
                                                                              <w:marTop w:val="0"/>
                                                                              <w:marBottom w:val="0"/>
                                                                              <w:divBdr>
                                                                                <w:top w:val="none" w:sz="0" w:space="0" w:color="auto"/>
                                                                                <w:left w:val="none" w:sz="0" w:space="0" w:color="auto"/>
                                                                                <w:bottom w:val="none" w:sz="0" w:space="0" w:color="auto"/>
                                                                                <w:right w:val="none" w:sz="0" w:space="0" w:color="auto"/>
                                                                              </w:divBdr>
                                                                              <w:divsChild>
                                                                                <w:div w:id="1872184682">
                                                                                  <w:marLeft w:val="0"/>
                                                                                  <w:marRight w:val="0"/>
                                                                                  <w:marTop w:val="0"/>
                                                                                  <w:marBottom w:val="0"/>
                                                                                  <w:divBdr>
                                                                                    <w:top w:val="none" w:sz="0" w:space="0" w:color="auto"/>
                                                                                    <w:left w:val="none" w:sz="0" w:space="0" w:color="auto"/>
                                                                                    <w:bottom w:val="none" w:sz="0" w:space="0" w:color="auto"/>
                                                                                    <w:right w:val="none" w:sz="0" w:space="0" w:color="auto"/>
                                                                                  </w:divBdr>
                                                                                  <w:divsChild>
                                                                                    <w:div w:id="1545562412">
                                                                                      <w:marLeft w:val="0"/>
                                                                                      <w:marRight w:val="0"/>
                                                                                      <w:marTop w:val="0"/>
                                                                                      <w:marBottom w:val="0"/>
                                                                                      <w:divBdr>
                                                                                        <w:top w:val="none" w:sz="0" w:space="0" w:color="auto"/>
                                                                                        <w:left w:val="none" w:sz="0" w:space="0" w:color="auto"/>
                                                                                        <w:bottom w:val="none" w:sz="0" w:space="0" w:color="auto"/>
                                                                                        <w:right w:val="none" w:sz="0" w:space="0" w:color="auto"/>
                                                                                      </w:divBdr>
                                                                                      <w:divsChild>
                                                                                        <w:div w:id="1462380205">
                                                                                          <w:marLeft w:val="0"/>
                                                                                          <w:marRight w:val="0"/>
                                                                                          <w:marTop w:val="0"/>
                                                                                          <w:marBottom w:val="0"/>
                                                                                          <w:divBdr>
                                                                                            <w:top w:val="none" w:sz="0" w:space="0" w:color="auto"/>
                                                                                            <w:left w:val="none" w:sz="0" w:space="0" w:color="auto"/>
                                                                                            <w:bottom w:val="none" w:sz="0" w:space="0" w:color="auto"/>
                                                                                            <w:right w:val="none" w:sz="0" w:space="0" w:color="auto"/>
                                                                                          </w:divBdr>
                                                                                          <w:divsChild>
                                                                                            <w:div w:id="2089619619">
                                                                                              <w:marLeft w:val="0"/>
                                                                                              <w:marRight w:val="0"/>
                                                                                              <w:marTop w:val="0"/>
                                                                                              <w:marBottom w:val="0"/>
                                                                                              <w:divBdr>
                                                                                                <w:top w:val="none" w:sz="0" w:space="0" w:color="auto"/>
                                                                                                <w:left w:val="none" w:sz="0" w:space="0" w:color="auto"/>
                                                                                                <w:bottom w:val="none" w:sz="0" w:space="0" w:color="auto"/>
                                                                                                <w:right w:val="none" w:sz="0" w:space="0" w:color="auto"/>
                                                                                              </w:divBdr>
                                                                                              <w:divsChild>
                                                                                                <w:div w:id="16926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26304">
                                                              <w:marLeft w:val="0"/>
                                                              <w:marRight w:val="0"/>
                                                              <w:marTop w:val="0"/>
                                                              <w:marBottom w:val="0"/>
                                                              <w:divBdr>
                                                                <w:top w:val="none" w:sz="0" w:space="0" w:color="auto"/>
                                                                <w:left w:val="none" w:sz="0" w:space="0" w:color="auto"/>
                                                                <w:bottom w:val="none" w:sz="0" w:space="0" w:color="auto"/>
                                                                <w:right w:val="none" w:sz="0" w:space="0" w:color="auto"/>
                                                              </w:divBdr>
                                                              <w:divsChild>
                                                                <w:div w:id="1694962216">
                                                                  <w:marLeft w:val="0"/>
                                                                  <w:marRight w:val="0"/>
                                                                  <w:marTop w:val="0"/>
                                                                  <w:marBottom w:val="0"/>
                                                                  <w:divBdr>
                                                                    <w:top w:val="none" w:sz="0" w:space="0" w:color="auto"/>
                                                                    <w:left w:val="none" w:sz="0" w:space="0" w:color="auto"/>
                                                                    <w:bottom w:val="none" w:sz="0" w:space="0" w:color="auto"/>
                                                                    <w:right w:val="none" w:sz="0" w:space="0" w:color="auto"/>
                                                                  </w:divBdr>
                                                                  <w:divsChild>
                                                                    <w:div w:id="20226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CSEJU</cp:lastModifiedBy>
  <cp:revision>2</cp:revision>
  <dcterms:created xsi:type="dcterms:W3CDTF">2025-01-11T06:06:00Z</dcterms:created>
  <dcterms:modified xsi:type="dcterms:W3CDTF">2025-01-11T06:06:00Z</dcterms:modified>
</cp:coreProperties>
</file>